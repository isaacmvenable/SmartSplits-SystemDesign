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6534" w14:textId="77777777" w:rsidR="00453FC8" w:rsidRDefault="00453FC8" w:rsidP="00453FC8">
      <w:r>
        <w:t xml:space="preserve">Isaac Venable </w:t>
      </w:r>
    </w:p>
    <w:p w14:paraId="728F7465" w14:textId="77777777" w:rsidR="00453FC8" w:rsidRDefault="00453FC8" w:rsidP="00453FC8">
      <w:r>
        <w:t>CSC3150 Systems Design</w:t>
      </w:r>
    </w:p>
    <w:p w14:paraId="047131D8" w14:textId="5F09D3F4" w:rsidR="00453FC8" w:rsidRDefault="00453FC8" w:rsidP="00453FC8">
      <w:r>
        <w:t xml:space="preserve">System Proposal Part </w:t>
      </w:r>
      <w:ins w:id="0" w:author="Venable, Isaac" w:date="2024-05-21T19:47:00Z" w16du:dateUtc="2024-05-22T02:47:00Z">
        <w:r w:rsidR="00944764">
          <w:t>2</w:t>
        </w:r>
      </w:ins>
      <w:del w:id="1" w:author="Venable, Isaac" w:date="2024-05-21T19:47:00Z" w16du:dateUtc="2024-05-22T02:47:00Z">
        <w:r w:rsidDel="00944764">
          <w:delText>1</w:delText>
        </w:r>
      </w:del>
    </w:p>
    <w:p w14:paraId="0591D55C" w14:textId="618C28C8" w:rsidR="00453FC8" w:rsidRDefault="00453FC8" w:rsidP="00453FC8">
      <w:r>
        <w:t>5/</w:t>
      </w:r>
      <w:ins w:id="2" w:author="Venable, Isaac" w:date="2024-05-21T21:15:00Z" w16du:dateUtc="2024-05-22T04:15:00Z">
        <w:r w:rsidR="00B345B8">
          <w:t>21</w:t>
        </w:r>
      </w:ins>
      <w:del w:id="3" w:author="Venable, Isaac" w:date="2024-05-21T21:15:00Z" w16du:dateUtc="2024-05-22T04:15:00Z">
        <w:r w:rsidDel="00B345B8">
          <w:delText>5</w:delText>
        </w:r>
      </w:del>
      <w:r>
        <w:t>/2024</w:t>
      </w:r>
    </w:p>
    <w:p w14:paraId="36F0034B" w14:textId="1FA0A428" w:rsidR="00056F43" w:rsidRDefault="00453FC8" w:rsidP="00453FC8">
      <w:pPr>
        <w:rPr>
          <w:ins w:id="4" w:author="Venable, Isaac" w:date="2024-05-21T19:48:00Z" w16du:dateUtc="2024-05-22T02:48:00Z"/>
        </w:rPr>
      </w:pPr>
      <w:r>
        <w:t>Professor Andy Cameron</w:t>
      </w:r>
    </w:p>
    <w:p w14:paraId="104D5969" w14:textId="2B8661CB" w:rsidR="00944764" w:rsidRDefault="00944764" w:rsidP="00944764">
      <w:pPr>
        <w:jc w:val="center"/>
        <w:rPr>
          <w:ins w:id="5" w:author="Venable, Isaac" w:date="2024-05-21T19:48:00Z" w16du:dateUtc="2024-05-22T02:48:00Z"/>
          <w:b/>
          <w:bCs/>
          <w:sz w:val="28"/>
          <w:szCs w:val="28"/>
        </w:rPr>
      </w:pPr>
      <w:proofErr w:type="spellStart"/>
      <w:ins w:id="6" w:author="Venable, Isaac" w:date="2024-05-21T19:48:00Z" w16du:dateUtc="2024-05-22T02:48:00Z">
        <w:r w:rsidRPr="00944764">
          <w:rPr>
            <w:b/>
            <w:bCs/>
            <w:sz w:val="28"/>
            <w:szCs w:val="28"/>
            <w:rPrChange w:id="7" w:author="Venable, Isaac" w:date="2024-05-21T19:48:00Z" w16du:dateUtc="2024-05-22T02:48:00Z">
              <w:rPr/>
            </w:rPrChange>
          </w:rPr>
          <w:t>SmartSplits</w:t>
        </w:r>
        <w:proofErr w:type="spellEnd"/>
      </w:ins>
    </w:p>
    <w:p w14:paraId="222E55EF" w14:textId="20F1221C" w:rsidR="00944764" w:rsidRPr="00944764" w:rsidRDefault="00B345B8" w:rsidP="00944764">
      <w:pPr>
        <w:jc w:val="center"/>
        <w:rPr>
          <w:b/>
          <w:bCs/>
          <w:sz w:val="28"/>
          <w:szCs w:val="28"/>
          <w:rPrChange w:id="8" w:author="Venable, Isaac" w:date="2024-05-21T19:48:00Z" w16du:dateUtc="2024-05-22T02:48:00Z">
            <w:rPr/>
          </w:rPrChange>
        </w:rPr>
        <w:pPrChange w:id="9" w:author="Venable, Isaac" w:date="2024-05-21T19:48:00Z" w16du:dateUtc="2024-05-22T02:48:00Z">
          <w:pPr/>
        </w:pPrChange>
      </w:pPr>
      <w:ins w:id="10" w:author="Venable, Isaac" w:date="2024-05-21T21:15:00Z" w16du:dateUtc="2024-05-22T04:15:00Z">
        <w:r>
          <w:rPr>
            <w:b/>
            <w:bCs/>
            <w:noProof/>
            <w:sz w:val="28"/>
            <w:szCs w:val="28"/>
          </w:rPr>
          <w:drawing>
            <wp:inline distT="0" distB="0" distL="0" distR="0" wp14:anchorId="5DB65C7E" wp14:editId="7C4B6B15">
              <wp:extent cx="3659536" cy="7353300"/>
              <wp:effectExtent l="0" t="0" r="0" b="0"/>
              <wp:docPr id="738898495" name="Picture 2" descr="Aerial top view of running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98495" name="Picture 738898495" descr="Aerial top view of running track"/>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7532" cy="7369367"/>
                      </a:xfrm>
                      <a:prstGeom prst="rect">
                        <a:avLst/>
                      </a:prstGeom>
                    </pic:spPr>
                  </pic:pic>
                </a:graphicData>
              </a:graphic>
            </wp:inline>
          </w:drawing>
        </w:r>
      </w:ins>
    </w:p>
    <w:customXmlInsRangeStart w:id="11" w:author="Venable, Isaac" w:date="2024-05-21T21:54:00Z"/>
    <w:sdt>
      <w:sdtPr>
        <w:id w:val="-98917000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customXmlInsRangeEnd w:id="11"/>
        <w:p w14:paraId="08EEFBDE" w14:textId="594C632D" w:rsidR="00BF7B5D" w:rsidRDefault="00BF7B5D">
          <w:pPr>
            <w:pStyle w:val="TOCHeading"/>
            <w:rPr>
              <w:ins w:id="12" w:author="Venable, Isaac" w:date="2024-05-21T21:54:00Z" w16du:dateUtc="2024-05-22T04:54:00Z"/>
            </w:rPr>
          </w:pPr>
          <w:ins w:id="13" w:author="Venable, Isaac" w:date="2024-05-21T21:54:00Z" w16du:dateUtc="2024-05-22T04:54:00Z">
            <w:r>
              <w:t>Contents</w:t>
            </w:r>
          </w:ins>
        </w:p>
        <w:p w14:paraId="37F843EA" w14:textId="632C0581" w:rsidR="00BF7B5D" w:rsidRDefault="00BF7B5D">
          <w:pPr>
            <w:pStyle w:val="TOC1"/>
            <w:tabs>
              <w:tab w:val="left" w:pos="720"/>
              <w:tab w:val="right" w:leader="dot" w:pos="10070"/>
            </w:tabs>
            <w:rPr>
              <w:rFonts w:asciiTheme="minorHAnsi" w:eastAsiaTheme="minorEastAsia" w:hAnsiTheme="minorHAnsi" w:cstheme="minorBidi"/>
              <w:noProof/>
              <w:kern w:val="2"/>
              <w14:ligatures w14:val="standardContextual"/>
            </w:rPr>
          </w:pPr>
          <w:ins w:id="14" w:author="Venable, Isaac" w:date="2024-05-21T21:54:00Z" w16du:dateUtc="2024-05-22T04:54:00Z">
            <w:r>
              <w:fldChar w:fldCharType="begin"/>
            </w:r>
            <w:r>
              <w:instrText xml:space="preserve"> TOC \o "1-3" \h \z \u </w:instrText>
            </w:r>
            <w:r>
              <w:fldChar w:fldCharType="separate"/>
            </w:r>
          </w:ins>
          <w:r w:rsidRPr="009A6E6C">
            <w:rPr>
              <w:rStyle w:val="Hyperlink"/>
              <w:noProof/>
            </w:rPr>
            <w:fldChar w:fldCharType="begin"/>
          </w:r>
          <w:r w:rsidRPr="009A6E6C">
            <w:rPr>
              <w:rStyle w:val="Hyperlink"/>
              <w:noProof/>
            </w:rPr>
            <w:instrText xml:space="preserve"> </w:instrText>
          </w:r>
          <w:r>
            <w:rPr>
              <w:noProof/>
            </w:rPr>
            <w:instrText>HYPERLINK \l "_Toc167220884"</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lang w:val="fr-FR"/>
            </w:rPr>
            <w:t>1.0</w:t>
          </w:r>
          <w:r>
            <w:rPr>
              <w:rFonts w:asciiTheme="minorHAnsi" w:eastAsiaTheme="minorEastAsia" w:hAnsiTheme="minorHAnsi" w:cstheme="minorBidi"/>
              <w:noProof/>
              <w:kern w:val="2"/>
              <w14:ligatures w14:val="standardContextual"/>
            </w:rPr>
            <w:tab/>
          </w:r>
          <w:r w:rsidRPr="009A6E6C">
            <w:rPr>
              <w:rStyle w:val="Hyperlink"/>
              <w:rFonts w:ascii="Calibri" w:hAnsi="Calibri"/>
              <w:noProof/>
              <w:lang w:val="fr-FR"/>
            </w:rPr>
            <w:t>Introduction and Overview</w:t>
          </w:r>
          <w:r>
            <w:rPr>
              <w:noProof/>
              <w:webHidden/>
            </w:rPr>
            <w:tab/>
          </w:r>
          <w:r>
            <w:rPr>
              <w:noProof/>
              <w:webHidden/>
            </w:rPr>
            <w:fldChar w:fldCharType="begin"/>
          </w:r>
          <w:r>
            <w:rPr>
              <w:noProof/>
              <w:webHidden/>
            </w:rPr>
            <w:instrText xml:space="preserve"> PAGEREF _Toc167220884 \h </w:instrText>
          </w:r>
          <w:r>
            <w:rPr>
              <w:noProof/>
              <w:webHidden/>
            </w:rPr>
          </w:r>
          <w:r>
            <w:rPr>
              <w:noProof/>
              <w:webHidden/>
            </w:rPr>
            <w:fldChar w:fldCharType="separate"/>
          </w:r>
          <w:ins w:id="15" w:author="Venable, Isaac" w:date="2024-05-21T22:19:00Z" w16du:dateUtc="2024-05-22T05:19:00Z">
            <w:r w:rsidR="00FD7B58">
              <w:rPr>
                <w:noProof/>
                <w:webHidden/>
              </w:rPr>
              <w:t>3</w:t>
            </w:r>
          </w:ins>
          <w:del w:id="16" w:author="Venable, Isaac" w:date="2024-05-21T21:55:00Z" w16du:dateUtc="2024-05-22T04:55:00Z">
            <w:r w:rsidDel="00BF7B5D">
              <w:rPr>
                <w:noProof/>
                <w:webHidden/>
              </w:rPr>
              <w:delText>2</w:delText>
            </w:r>
          </w:del>
          <w:r>
            <w:rPr>
              <w:noProof/>
              <w:webHidden/>
            </w:rPr>
            <w:fldChar w:fldCharType="end"/>
          </w:r>
          <w:r w:rsidRPr="009A6E6C">
            <w:rPr>
              <w:rStyle w:val="Hyperlink"/>
              <w:noProof/>
            </w:rPr>
            <w:fldChar w:fldCharType="end"/>
          </w:r>
        </w:p>
        <w:p w14:paraId="4A524BBD" w14:textId="54D38F3A"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"_Toc167220885"</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Problem Statement</w:t>
          </w:r>
          <w:r>
            <w:rPr>
              <w:noProof/>
              <w:webHidden/>
            </w:rPr>
            <w:tab/>
          </w:r>
          <w:r>
            <w:rPr>
              <w:noProof/>
              <w:webHidden/>
            </w:rPr>
            <w:fldChar w:fldCharType="begin"/>
          </w:r>
          <w:r>
            <w:rPr>
              <w:noProof/>
              <w:webHidden/>
            </w:rPr>
            <w:instrText xml:space="preserve"> PAGEREF _Toc167220885 \h </w:instrText>
          </w:r>
          <w:r>
            <w:rPr>
              <w:noProof/>
              <w:webHidden/>
            </w:rPr>
          </w:r>
          <w:r>
            <w:rPr>
              <w:noProof/>
              <w:webHidden/>
            </w:rPr>
            <w:fldChar w:fldCharType="separate"/>
          </w:r>
          <w:ins w:id="17" w:author="Venable, Isaac" w:date="2024-05-21T22:19:00Z" w16du:dateUtc="2024-05-22T05:19:00Z">
            <w:r w:rsidR="00FD7B58">
              <w:rPr>
                <w:noProof/>
                <w:webHidden/>
              </w:rPr>
              <w:t>3</w:t>
            </w:r>
          </w:ins>
          <w:del w:id="18" w:author="Venable, Isaac" w:date="2024-05-21T21:55:00Z" w16du:dateUtc="2024-05-22T04:55:00Z">
            <w:r w:rsidDel="00BF7B5D">
              <w:rPr>
                <w:noProof/>
                <w:webHidden/>
              </w:rPr>
              <w:delText>2</w:delText>
            </w:r>
          </w:del>
          <w:r>
            <w:rPr>
              <w:noProof/>
              <w:webHidden/>
            </w:rPr>
            <w:fldChar w:fldCharType="end"/>
          </w:r>
          <w:r w:rsidRPr="009A6E6C">
            <w:rPr>
              <w:rStyle w:val="Hyperlink"/>
              <w:noProof/>
            </w:rPr>
            <w:fldChar w:fldCharType="end"/>
          </w:r>
        </w:p>
        <w:p w14:paraId="5230626F" w14:textId="1FEB084B"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"_Toc167220886"</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Project Vision and Scope</w:t>
          </w:r>
          <w:r>
            <w:rPr>
              <w:noProof/>
              <w:webHidden/>
            </w:rPr>
            <w:tab/>
          </w:r>
          <w:r>
            <w:rPr>
              <w:noProof/>
              <w:webHidden/>
            </w:rPr>
            <w:fldChar w:fldCharType="begin"/>
          </w:r>
          <w:r>
            <w:rPr>
              <w:noProof/>
              <w:webHidden/>
            </w:rPr>
            <w:instrText xml:space="preserve"> PAGEREF _Toc167220886 \h </w:instrText>
          </w:r>
          <w:r>
            <w:rPr>
              <w:noProof/>
              <w:webHidden/>
            </w:rPr>
          </w:r>
          <w:r>
            <w:rPr>
              <w:noProof/>
              <w:webHidden/>
            </w:rPr>
            <w:fldChar w:fldCharType="separate"/>
          </w:r>
          <w:ins w:id="19" w:author="Venable, Isaac" w:date="2024-05-21T22:19:00Z" w16du:dateUtc="2024-05-22T05:19:00Z">
            <w:r w:rsidR="00FD7B58">
              <w:rPr>
                <w:noProof/>
                <w:webHidden/>
              </w:rPr>
              <w:t>3</w:t>
            </w:r>
          </w:ins>
          <w:del w:id="20" w:author="Venable, Isaac" w:date="2024-05-21T21:55:00Z" w16du:dateUtc="2024-05-22T04:55:00Z">
            <w:r w:rsidDel="00BF7B5D">
              <w:rPr>
                <w:noProof/>
                <w:webHidden/>
              </w:rPr>
              <w:delText>2</w:delText>
            </w:r>
          </w:del>
          <w:r>
            <w:rPr>
              <w:noProof/>
              <w:webHidden/>
            </w:rPr>
            <w:fldChar w:fldCharType="end"/>
          </w:r>
          <w:r w:rsidRPr="009A6E6C">
            <w:rPr>
              <w:rStyle w:val="Hyperlink"/>
              <w:noProof/>
            </w:rPr>
            <w:fldChar w:fldCharType="end"/>
          </w:r>
        </w:p>
        <w:p w14:paraId="253D0ED2" w14:textId="0F8F847E"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"_Toc167220887"</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Requirements Summary</w:t>
          </w:r>
          <w:r>
            <w:rPr>
              <w:noProof/>
              <w:webHidden/>
            </w:rPr>
            <w:tab/>
          </w:r>
          <w:r>
            <w:rPr>
              <w:noProof/>
              <w:webHidden/>
            </w:rPr>
            <w:fldChar w:fldCharType="begin"/>
          </w:r>
          <w:r>
            <w:rPr>
              <w:noProof/>
              <w:webHidden/>
            </w:rPr>
            <w:instrText xml:space="preserve"> PAGEREF _Toc167220887 \h </w:instrText>
          </w:r>
          <w:r>
            <w:rPr>
              <w:noProof/>
              <w:webHidden/>
            </w:rPr>
          </w:r>
          <w:r>
            <w:rPr>
              <w:noProof/>
              <w:webHidden/>
            </w:rPr>
            <w:fldChar w:fldCharType="separate"/>
          </w:r>
          <w:ins w:id="21" w:author="Venable, Isaac" w:date="2024-05-21T22:19:00Z" w16du:dateUtc="2024-05-22T05:19:00Z">
            <w:r w:rsidR="00FD7B58">
              <w:rPr>
                <w:noProof/>
                <w:webHidden/>
              </w:rPr>
              <w:t>3</w:t>
            </w:r>
          </w:ins>
          <w:del w:id="22" w:author="Venable, Isaac" w:date="2024-05-21T21:55:00Z" w16du:dateUtc="2024-05-22T04:55:00Z">
            <w:r w:rsidDel="00BF7B5D">
              <w:rPr>
                <w:noProof/>
                <w:webHidden/>
              </w:rPr>
              <w:delText>2</w:delText>
            </w:r>
          </w:del>
          <w:r>
            <w:rPr>
              <w:noProof/>
              <w:webHidden/>
            </w:rPr>
            <w:fldChar w:fldCharType="end"/>
          </w:r>
          <w:r w:rsidRPr="009A6E6C">
            <w:rPr>
              <w:rStyle w:val="Hyperlink"/>
              <w:noProof/>
            </w:rPr>
            <w:fldChar w:fldCharType="end"/>
          </w:r>
        </w:p>
        <w:p w14:paraId="326E679B" w14:textId="4C579EDD"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"_Toc167220888"</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Stakeholders and Their Interests</w:t>
          </w:r>
          <w:r>
            <w:rPr>
              <w:noProof/>
              <w:webHidden/>
            </w:rPr>
            <w:tab/>
          </w:r>
          <w:r>
            <w:rPr>
              <w:noProof/>
              <w:webHidden/>
            </w:rPr>
            <w:fldChar w:fldCharType="begin"/>
          </w:r>
          <w:r>
            <w:rPr>
              <w:noProof/>
              <w:webHidden/>
            </w:rPr>
            <w:instrText xml:space="preserve"> PAGEREF _Toc167220888 \h </w:instrText>
          </w:r>
          <w:r>
            <w:rPr>
              <w:noProof/>
              <w:webHidden/>
            </w:rPr>
          </w:r>
          <w:r>
            <w:rPr>
              <w:noProof/>
              <w:webHidden/>
            </w:rPr>
            <w:fldChar w:fldCharType="separate"/>
          </w:r>
          <w:ins w:id="23" w:author="Venable, Isaac" w:date="2024-05-21T22:19:00Z" w16du:dateUtc="2024-05-22T05:19:00Z">
            <w:r w:rsidR="00FD7B58">
              <w:rPr>
                <w:noProof/>
                <w:webHidden/>
              </w:rPr>
              <w:t>3</w:t>
            </w:r>
          </w:ins>
          <w:del w:id="24" w:author="Venable, Isaac" w:date="2024-05-21T21:55:00Z" w16du:dateUtc="2024-05-22T04:55:00Z">
            <w:r w:rsidDel="00BF7B5D">
              <w:rPr>
                <w:noProof/>
                <w:webHidden/>
              </w:rPr>
              <w:delText>2</w:delText>
            </w:r>
          </w:del>
          <w:r>
            <w:rPr>
              <w:noProof/>
              <w:webHidden/>
            </w:rPr>
            <w:fldChar w:fldCharType="end"/>
          </w:r>
          <w:r w:rsidRPr="009A6E6C">
            <w:rPr>
              <w:rStyle w:val="Hyperlink"/>
              <w:noProof/>
            </w:rPr>
            <w:fldChar w:fldCharType="end"/>
          </w:r>
        </w:p>
        <w:p w14:paraId="50896C91" w14:textId="505EDF49"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"_Toc167220889"</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Expected Costs and Benefits</w:t>
          </w:r>
          <w:r>
            <w:rPr>
              <w:noProof/>
              <w:webHidden/>
            </w:rPr>
            <w:tab/>
          </w:r>
          <w:r>
            <w:rPr>
              <w:noProof/>
              <w:webHidden/>
            </w:rPr>
            <w:fldChar w:fldCharType="begin"/>
          </w:r>
          <w:r>
            <w:rPr>
              <w:noProof/>
              <w:webHidden/>
            </w:rPr>
            <w:instrText xml:space="preserve"> PAGEREF _Toc167220889 \h </w:instrText>
          </w:r>
          <w:r>
            <w:rPr>
              <w:noProof/>
              <w:webHidden/>
            </w:rPr>
          </w:r>
          <w:r>
            <w:rPr>
              <w:noProof/>
              <w:webHidden/>
            </w:rPr>
            <w:fldChar w:fldCharType="separate"/>
          </w:r>
          <w:ins w:id="25" w:author="Venable, Isaac" w:date="2024-05-21T22:19:00Z" w16du:dateUtc="2024-05-22T05:19:00Z">
            <w:r w:rsidR="00FD7B58">
              <w:rPr>
                <w:noProof/>
                <w:webHidden/>
              </w:rPr>
              <w:t>3</w:t>
            </w:r>
          </w:ins>
          <w:del w:id="26" w:author="Venable, Isaac" w:date="2024-05-21T21:55:00Z" w16du:dateUtc="2024-05-22T04:55:00Z">
            <w:r w:rsidDel="00BF7B5D">
              <w:rPr>
                <w:noProof/>
                <w:webHidden/>
              </w:rPr>
              <w:delText>2</w:delText>
            </w:r>
          </w:del>
          <w:r>
            <w:rPr>
              <w:noProof/>
              <w:webHidden/>
            </w:rPr>
            <w:fldChar w:fldCharType="end"/>
          </w:r>
          <w:r w:rsidRPr="009A6E6C">
            <w:rPr>
              <w:rStyle w:val="Hyperlink"/>
              <w:noProof/>
            </w:rPr>
            <w:fldChar w:fldCharType="end"/>
          </w:r>
        </w:p>
        <w:p w14:paraId="4316C68D" w14:textId="04A3C884"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"_Toc167220890"</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Constraints</w:t>
          </w:r>
          <w:r>
            <w:rPr>
              <w:noProof/>
              <w:webHidden/>
            </w:rPr>
            <w:tab/>
          </w:r>
          <w:r>
            <w:rPr>
              <w:noProof/>
              <w:webHidden/>
            </w:rPr>
            <w:fldChar w:fldCharType="begin"/>
          </w:r>
          <w:r>
            <w:rPr>
              <w:noProof/>
              <w:webHidden/>
            </w:rPr>
            <w:instrText xml:space="preserve"> PAGEREF _Toc167220890 \h </w:instrText>
          </w:r>
          <w:r>
            <w:rPr>
              <w:noProof/>
              <w:webHidden/>
            </w:rPr>
          </w:r>
          <w:r>
            <w:rPr>
              <w:noProof/>
              <w:webHidden/>
            </w:rPr>
            <w:fldChar w:fldCharType="separate"/>
          </w:r>
          <w:ins w:id="27" w:author="Venable, Isaac" w:date="2024-05-21T22:19:00Z" w16du:dateUtc="2024-05-22T05:19:00Z">
            <w:r w:rsidR="00FD7B58">
              <w:rPr>
                <w:noProof/>
                <w:webHidden/>
              </w:rPr>
              <w:t>3</w:t>
            </w:r>
          </w:ins>
          <w:del w:id="28" w:author="Venable, Isaac" w:date="2024-05-21T21:55:00Z" w16du:dateUtc="2024-05-22T04:55:00Z">
            <w:r w:rsidDel="00BF7B5D">
              <w:rPr>
                <w:noProof/>
                <w:webHidden/>
              </w:rPr>
              <w:delText>2</w:delText>
            </w:r>
          </w:del>
          <w:r>
            <w:rPr>
              <w:noProof/>
              <w:webHidden/>
            </w:rPr>
            <w:fldChar w:fldCharType="end"/>
          </w:r>
          <w:r w:rsidRPr="009A6E6C">
            <w:rPr>
              <w:rStyle w:val="Hyperlink"/>
              <w:noProof/>
            </w:rPr>
            <w:fldChar w:fldCharType="end"/>
          </w:r>
        </w:p>
        <w:p w14:paraId="5BCBDAD3" w14:textId="0E32B2BC"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"_Toc167220891"</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bCs/>
              <w:noProof/>
            </w:rPr>
            <w:t>Recommendation</w:t>
          </w:r>
          <w:r>
            <w:rPr>
              <w:noProof/>
              <w:webHidden/>
            </w:rPr>
            <w:tab/>
          </w:r>
          <w:r>
            <w:rPr>
              <w:noProof/>
              <w:webHidden/>
            </w:rPr>
            <w:fldChar w:fldCharType="begin"/>
          </w:r>
          <w:r>
            <w:rPr>
              <w:noProof/>
              <w:webHidden/>
            </w:rPr>
            <w:instrText xml:space="preserve"> PAGEREF _Toc167220891 \h </w:instrText>
          </w:r>
          <w:r>
            <w:rPr>
              <w:noProof/>
              <w:webHidden/>
            </w:rPr>
          </w:r>
          <w:r>
            <w:rPr>
              <w:noProof/>
              <w:webHidden/>
            </w:rPr>
            <w:fldChar w:fldCharType="separate"/>
          </w:r>
          <w:ins w:id="29" w:author="Venable, Isaac" w:date="2024-05-21T22:19:00Z" w16du:dateUtc="2024-05-22T05:19:00Z">
            <w:r w:rsidR="00FD7B58">
              <w:rPr>
                <w:noProof/>
                <w:webHidden/>
              </w:rPr>
              <w:t>3</w:t>
            </w:r>
          </w:ins>
          <w:del w:id="30" w:author="Venable, Isaac" w:date="2024-05-21T21:55:00Z" w16du:dateUtc="2024-05-22T04:55:00Z">
            <w:r w:rsidDel="00BF7B5D">
              <w:rPr>
                <w:noProof/>
                <w:webHidden/>
              </w:rPr>
              <w:delText>3</w:delText>
            </w:r>
          </w:del>
          <w:r>
            <w:rPr>
              <w:noProof/>
              <w:webHidden/>
            </w:rPr>
            <w:fldChar w:fldCharType="end"/>
          </w:r>
          <w:r w:rsidRPr="009A6E6C">
            <w:rPr>
              <w:rStyle w:val="Hyperlink"/>
              <w:noProof/>
            </w:rPr>
            <w:fldChar w:fldCharType="end"/>
          </w:r>
        </w:p>
        <w:p w14:paraId="3696B50F" w14:textId="6997B6A5"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"_Toc167220892"</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bCs/>
              <w:noProof/>
            </w:rPr>
            <w:t>Document Overview</w:t>
          </w:r>
          <w:r>
            <w:rPr>
              <w:noProof/>
              <w:webHidden/>
            </w:rPr>
            <w:tab/>
          </w:r>
          <w:r>
            <w:rPr>
              <w:noProof/>
              <w:webHidden/>
            </w:rPr>
            <w:fldChar w:fldCharType="begin"/>
          </w:r>
          <w:r>
            <w:rPr>
              <w:noProof/>
              <w:webHidden/>
            </w:rPr>
            <w:instrText xml:space="preserve"> PAGEREF _Toc167220892 \h </w:instrText>
          </w:r>
          <w:r>
            <w:rPr>
              <w:noProof/>
              <w:webHidden/>
            </w:rPr>
          </w:r>
          <w:r>
            <w:rPr>
              <w:noProof/>
              <w:webHidden/>
            </w:rPr>
            <w:fldChar w:fldCharType="separate"/>
          </w:r>
          <w:ins w:id="31" w:author="Venable, Isaac" w:date="2024-05-21T22:19:00Z" w16du:dateUtc="2024-05-22T05:19:00Z">
            <w:r w:rsidR="00FD7B58">
              <w:rPr>
                <w:noProof/>
                <w:webHidden/>
              </w:rPr>
              <w:t>4</w:t>
            </w:r>
          </w:ins>
          <w:del w:id="32" w:author="Venable, Isaac" w:date="2024-05-21T21:55:00Z" w16du:dateUtc="2024-05-22T04:55:00Z">
            <w:r w:rsidDel="00BF7B5D">
              <w:rPr>
                <w:noProof/>
                <w:webHidden/>
              </w:rPr>
              <w:delText>3</w:delText>
            </w:r>
          </w:del>
          <w:r>
            <w:rPr>
              <w:noProof/>
              <w:webHidden/>
            </w:rPr>
            <w:fldChar w:fldCharType="end"/>
          </w:r>
          <w:r w:rsidRPr="009A6E6C">
            <w:rPr>
              <w:rStyle w:val="Hyperlink"/>
              <w:noProof/>
            </w:rPr>
            <w:fldChar w:fldCharType="end"/>
          </w:r>
        </w:p>
        <w:p w14:paraId="4EACC336" w14:textId="42CB0D0A" w:rsidR="00BF7B5D" w:rsidRDefault="00BF7B5D">
          <w:pPr>
            <w:pStyle w:val="TOC1"/>
            <w:tabs>
              <w:tab w:val="left" w:pos="720"/>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"_Toc167220893"</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2.0</w:t>
          </w:r>
          <w:r>
            <w:rPr>
              <w:rFonts w:asciiTheme="minorHAnsi" w:eastAsiaTheme="minorEastAsia" w:hAnsiTheme="minorHAnsi" w:cstheme="minorBidi"/>
              <w:noProof/>
              <w:kern w:val="2"/>
              <w14:ligatures w14:val="standardContextual"/>
            </w:rPr>
            <w:tab/>
          </w:r>
          <w:r w:rsidRPr="009A6E6C">
            <w:rPr>
              <w:rStyle w:val="Hyperlink"/>
              <w:rFonts w:ascii="Calibri" w:hAnsi="Calibri"/>
              <w:noProof/>
            </w:rPr>
            <w:t>System Initiation</w:t>
          </w:r>
          <w:r>
            <w:rPr>
              <w:noProof/>
              <w:webHidden/>
            </w:rPr>
            <w:tab/>
          </w:r>
          <w:r>
            <w:rPr>
              <w:noProof/>
              <w:webHidden/>
            </w:rPr>
            <w:fldChar w:fldCharType="begin"/>
          </w:r>
          <w:r>
            <w:rPr>
              <w:noProof/>
              <w:webHidden/>
            </w:rPr>
            <w:instrText xml:space="preserve"> PAGEREF _Toc167220893 \h </w:instrText>
          </w:r>
          <w:r>
            <w:rPr>
              <w:noProof/>
              <w:webHidden/>
            </w:rPr>
          </w:r>
          <w:r>
            <w:rPr>
              <w:noProof/>
              <w:webHidden/>
            </w:rPr>
            <w:fldChar w:fldCharType="separate"/>
          </w:r>
          <w:ins w:id="33" w:author="Venable, Isaac" w:date="2024-05-21T22:19:00Z" w16du:dateUtc="2024-05-22T05:19:00Z">
            <w:r w:rsidR="00FD7B58">
              <w:rPr>
                <w:noProof/>
                <w:webHidden/>
              </w:rPr>
              <w:t>4</w:t>
            </w:r>
          </w:ins>
          <w:del w:id="34" w:author="Venable, Isaac" w:date="2024-05-21T21:55:00Z" w16du:dateUtc="2024-05-22T04:55:00Z">
            <w:r w:rsidDel="00BF7B5D">
              <w:rPr>
                <w:noProof/>
                <w:webHidden/>
              </w:rPr>
              <w:delText>3</w:delText>
            </w:r>
          </w:del>
          <w:r>
            <w:rPr>
              <w:noProof/>
              <w:webHidden/>
            </w:rPr>
            <w:fldChar w:fldCharType="end"/>
          </w:r>
          <w:r w:rsidRPr="009A6E6C">
            <w:rPr>
              <w:rStyle w:val="Hyperlink"/>
              <w:noProof/>
            </w:rPr>
            <w:fldChar w:fldCharType="end"/>
          </w:r>
        </w:p>
        <w:p w14:paraId="54C9C263" w14:textId="1CC846AF" w:rsidR="00BF7B5D" w:rsidRDefault="00BF7B5D">
          <w:pPr>
            <w:pStyle w:val="TOC1"/>
            <w:tabs>
              <w:tab w:val="left" w:pos="720"/>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"_Toc167220894"</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 xml:space="preserve">3.0 </w:t>
          </w:r>
          <w:r>
            <w:rPr>
              <w:rFonts w:asciiTheme="minorHAnsi" w:eastAsiaTheme="minorEastAsia" w:hAnsiTheme="minorHAnsi" w:cstheme="minorBidi"/>
              <w:noProof/>
              <w:kern w:val="2"/>
              <w14:ligatures w14:val="standardContextual"/>
            </w:rPr>
            <w:tab/>
          </w:r>
          <w:r w:rsidRPr="009A6E6C">
            <w:rPr>
              <w:rStyle w:val="Hyperlink"/>
              <w:rFonts w:ascii="Calibri" w:hAnsi="Calibri"/>
              <w:noProof/>
            </w:rPr>
            <w:t>Feasibility Assessment</w:t>
          </w:r>
          <w:r>
            <w:rPr>
              <w:noProof/>
              <w:webHidden/>
            </w:rPr>
            <w:tab/>
          </w:r>
          <w:r>
            <w:rPr>
              <w:noProof/>
              <w:webHidden/>
            </w:rPr>
            <w:fldChar w:fldCharType="begin"/>
          </w:r>
          <w:r>
            <w:rPr>
              <w:noProof/>
              <w:webHidden/>
            </w:rPr>
            <w:instrText xml:space="preserve"> PAGEREF _Toc167220894 \h </w:instrText>
          </w:r>
          <w:r>
            <w:rPr>
              <w:noProof/>
              <w:webHidden/>
            </w:rPr>
          </w:r>
          <w:r>
            <w:rPr>
              <w:noProof/>
              <w:webHidden/>
            </w:rPr>
            <w:fldChar w:fldCharType="separate"/>
          </w:r>
          <w:ins w:id="35" w:author="Venable, Isaac" w:date="2024-05-21T22:19:00Z" w16du:dateUtc="2024-05-22T05:19:00Z">
            <w:r w:rsidR="00FD7B58">
              <w:rPr>
                <w:noProof/>
                <w:webHidden/>
              </w:rPr>
              <w:t>6</w:t>
            </w:r>
          </w:ins>
          <w:del w:id="36" w:author="Venable, Isaac" w:date="2024-05-21T21:55:00Z" w16du:dateUtc="2024-05-22T04:55:00Z">
            <w:r w:rsidDel="00BF7B5D">
              <w:rPr>
                <w:noProof/>
                <w:webHidden/>
              </w:rPr>
              <w:delText>6</w:delText>
            </w:r>
          </w:del>
          <w:r>
            <w:rPr>
              <w:noProof/>
              <w:webHidden/>
            </w:rPr>
            <w:fldChar w:fldCharType="end"/>
          </w:r>
          <w:r w:rsidRPr="009A6E6C">
            <w:rPr>
              <w:rStyle w:val="Hyperlink"/>
              <w:noProof/>
            </w:rPr>
            <w:fldChar w:fldCharType="end"/>
          </w:r>
        </w:p>
        <w:p w14:paraId="5B332CA6" w14:textId="713948C5"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"_Toc167220895"</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Introduction</w:t>
          </w:r>
          <w:r>
            <w:rPr>
              <w:noProof/>
              <w:webHidden/>
            </w:rPr>
            <w:tab/>
          </w:r>
          <w:r>
            <w:rPr>
              <w:noProof/>
              <w:webHidden/>
            </w:rPr>
            <w:fldChar w:fldCharType="begin"/>
          </w:r>
          <w:r>
            <w:rPr>
              <w:noProof/>
              <w:webHidden/>
            </w:rPr>
            <w:instrText xml:space="preserve"> PAGEREF _Toc167220895 \h </w:instrText>
          </w:r>
          <w:r>
            <w:rPr>
              <w:noProof/>
              <w:webHidden/>
            </w:rPr>
          </w:r>
          <w:r>
            <w:rPr>
              <w:noProof/>
              <w:webHidden/>
            </w:rPr>
            <w:fldChar w:fldCharType="separate"/>
          </w:r>
          <w:ins w:id="37" w:author="Venable, Isaac" w:date="2024-05-21T22:19:00Z" w16du:dateUtc="2024-05-22T05:19:00Z">
            <w:r w:rsidR="00FD7B58">
              <w:rPr>
                <w:noProof/>
                <w:webHidden/>
              </w:rPr>
              <w:t>6</w:t>
            </w:r>
          </w:ins>
          <w:del w:id="38" w:author="Venable, Isaac" w:date="2024-05-21T21:55:00Z" w16du:dateUtc="2024-05-22T04:55:00Z">
            <w:r w:rsidDel="00BF7B5D">
              <w:rPr>
                <w:noProof/>
                <w:webHidden/>
              </w:rPr>
              <w:delText>6</w:delText>
            </w:r>
          </w:del>
          <w:r>
            <w:rPr>
              <w:noProof/>
              <w:webHidden/>
            </w:rPr>
            <w:fldChar w:fldCharType="end"/>
          </w:r>
          <w:r w:rsidRPr="009A6E6C">
            <w:rPr>
              <w:rStyle w:val="Hyperlink"/>
              <w:noProof/>
            </w:rPr>
            <w:fldChar w:fldCharType="end"/>
          </w:r>
        </w:p>
        <w:p w14:paraId="5544D098" w14:textId="30769C02"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"_Toc167220896"</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Feasibility Analysis</w:t>
          </w:r>
          <w:r>
            <w:rPr>
              <w:noProof/>
              <w:webHidden/>
            </w:rPr>
            <w:tab/>
          </w:r>
          <w:r>
            <w:rPr>
              <w:noProof/>
              <w:webHidden/>
            </w:rPr>
            <w:fldChar w:fldCharType="begin"/>
          </w:r>
          <w:r>
            <w:rPr>
              <w:noProof/>
              <w:webHidden/>
            </w:rPr>
            <w:instrText xml:space="preserve"> PAGEREF _Toc167220896 \h </w:instrText>
          </w:r>
          <w:r>
            <w:rPr>
              <w:noProof/>
              <w:webHidden/>
            </w:rPr>
          </w:r>
          <w:r>
            <w:rPr>
              <w:noProof/>
              <w:webHidden/>
            </w:rPr>
            <w:fldChar w:fldCharType="separate"/>
          </w:r>
          <w:ins w:id="39" w:author="Venable, Isaac" w:date="2024-05-21T22:19:00Z" w16du:dateUtc="2024-05-22T05:19:00Z">
            <w:r w:rsidR="00FD7B58">
              <w:rPr>
                <w:noProof/>
                <w:webHidden/>
              </w:rPr>
              <w:t>7</w:t>
            </w:r>
          </w:ins>
          <w:del w:id="40" w:author="Venable, Isaac" w:date="2024-05-21T21:55:00Z" w16du:dateUtc="2024-05-22T04:55:00Z">
            <w:r w:rsidDel="00BF7B5D">
              <w:rPr>
                <w:noProof/>
                <w:webHidden/>
              </w:rPr>
              <w:delText>7</w:delText>
            </w:r>
          </w:del>
          <w:r>
            <w:rPr>
              <w:noProof/>
              <w:webHidden/>
            </w:rPr>
            <w:fldChar w:fldCharType="end"/>
          </w:r>
          <w:r w:rsidRPr="009A6E6C">
            <w:rPr>
              <w:rStyle w:val="Hyperlink"/>
              <w:noProof/>
            </w:rPr>
            <w:fldChar w:fldCharType="end"/>
          </w:r>
        </w:p>
        <w:p w14:paraId="4C032D76" w14:textId="74B8E0F3" w:rsidR="00BF7B5D" w:rsidDel="00B66B2B" w:rsidRDefault="00BF7B5D">
          <w:pPr>
            <w:pStyle w:val="TOC2"/>
            <w:tabs>
              <w:tab w:val="right" w:leader="dot" w:pos="10070"/>
            </w:tabs>
            <w:rPr>
              <w:del w:id="41" w:author="Venable, Isaac" w:date="2024-05-21T22:13:00Z" w16du:dateUtc="2024-05-22T05:13:00Z"/>
              <w:rFonts w:asciiTheme="minorHAnsi" w:eastAsiaTheme="minorEastAsia" w:hAnsiTheme="minorHAnsi" w:cstheme="minorBidi"/>
              <w:noProof/>
              <w:kern w:val="2"/>
              <w14:ligatures w14:val="standardContextual"/>
            </w:rPr>
          </w:pPr>
          <w:del w:id="42"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"_Toc167220897"</w:delInstrText>
            </w:r>
            <w:r w:rsidRPr="009A6E6C" w:rsidDel="00B66B2B">
              <w:rPr>
                <w:rStyle w:val="Hyperlink"/>
                <w:noProof/>
              </w:rPr>
              <w:delInstrText xml:space="preserve"> </w:delInstrText>
            </w:r>
            <w:r w:rsidRPr="009A6E6C" w:rsidDel="00B66B2B">
              <w:rPr>
                <w:rStyle w:val="Hyperlink"/>
                <w:noProof/>
              </w:rPr>
              <w:fldChar w:fldCharType="separate"/>
            </w:r>
          </w:del>
          <w:ins w:id="43" w:author="Venable, Isaac" w:date="2024-05-21T22:19:00Z" w16du:dateUtc="2024-05-22T05:19:00Z">
            <w:r w:rsidR="00FD7B58">
              <w:rPr>
                <w:rStyle w:val="Hyperlink"/>
                <w:b/>
                <w:bCs/>
                <w:noProof/>
              </w:rPr>
              <w:t>Error! Hyperlink reference not valid.</w:t>
            </w:r>
          </w:ins>
          <w:del w:id="44" w:author="Venable, Isaac" w:date="2024-05-21T22:13:00Z" w16du:dateUtc="2024-05-22T05:13:00Z">
            <w:r w:rsidRPr="009A6E6C" w:rsidDel="00B66B2B">
              <w:rPr>
                <w:rStyle w:val="Hyperlink"/>
                <w:rFonts w:ascii="Calibri" w:hAnsi="Calibri"/>
                <w:b/>
                <w:bCs/>
                <w:noProof/>
              </w:rPr>
              <w:delText>Technical Feasibility</w:delText>
            </w:r>
            <w:r w:rsidDel="00B66B2B">
              <w:rPr>
                <w:noProof/>
                <w:webHidden/>
              </w:rPr>
              <w:tab/>
            </w:r>
            <w:r w:rsidDel="00B66B2B">
              <w:rPr>
                <w:noProof/>
                <w:webHidden/>
              </w:rPr>
              <w:fldChar w:fldCharType="begin"/>
            </w:r>
            <w:r w:rsidDel="00B66B2B">
              <w:rPr>
                <w:noProof/>
                <w:webHidden/>
              </w:rPr>
              <w:delInstrText xml:space="preserve"> PAGEREF _Toc167220897 \h </w:delInstrText>
            </w:r>
            <w:r w:rsidDel="00B66B2B">
              <w:rPr>
                <w:noProof/>
                <w:webHidden/>
              </w:rPr>
            </w:r>
            <w:r w:rsidDel="00B66B2B">
              <w:rPr>
                <w:noProof/>
                <w:webHidden/>
              </w:rPr>
              <w:fldChar w:fldCharType="separate"/>
            </w:r>
          </w:del>
          <w:del w:id="45" w:author="Venable, Isaac" w:date="2024-05-21T21:55:00Z" w16du:dateUtc="2024-05-22T04:55:00Z">
            <w:r w:rsidDel="00BF7B5D">
              <w:rPr>
                <w:noProof/>
                <w:webHidden/>
              </w:rPr>
              <w:delText>7</w:delText>
            </w:r>
          </w:del>
          <w:del w:id="46" w:author="Venable, Isaac" w:date="2024-05-21T22:13:00Z" w16du:dateUtc="2024-05-22T05:13:00Z">
            <w:r w:rsidDel="00B66B2B">
              <w:rPr>
                <w:noProof/>
                <w:webHidden/>
              </w:rPr>
              <w:fldChar w:fldCharType="end"/>
            </w:r>
            <w:r w:rsidRPr="009A6E6C" w:rsidDel="00B66B2B">
              <w:rPr>
                <w:rStyle w:val="Hyperlink"/>
                <w:noProof/>
              </w:rPr>
              <w:fldChar w:fldCharType="end"/>
            </w:r>
          </w:del>
        </w:p>
        <w:p w14:paraId="30F3E454" w14:textId="066BA183" w:rsidR="00BF7B5D" w:rsidDel="00B66B2B" w:rsidRDefault="00BF7B5D">
          <w:pPr>
            <w:pStyle w:val="TOC2"/>
            <w:tabs>
              <w:tab w:val="left" w:pos="720"/>
              <w:tab w:val="right" w:leader="dot" w:pos="10070"/>
            </w:tabs>
            <w:rPr>
              <w:del w:id="47" w:author="Venable, Isaac" w:date="2024-05-21T22:13:00Z" w16du:dateUtc="2024-05-22T05:13:00Z"/>
              <w:rFonts w:asciiTheme="minorHAnsi" w:eastAsiaTheme="minorEastAsia" w:hAnsiTheme="minorHAnsi" w:cstheme="minorBidi"/>
              <w:noProof/>
              <w:kern w:val="2"/>
              <w14:ligatures w14:val="standardContextual"/>
            </w:rPr>
          </w:pPr>
          <w:del w:id="48"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"_Toc167220898"</w:delInstrText>
            </w:r>
            <w:r w:rsidRPr="009A6E6C" w:rsidDel="00B66B2B">
              <w:rPr>
                <w:rStyle w:val="Hyperlink"/>
                <w:noProof/>
              </w:rPr>
              <w:delInstrText xml:space="preserve"> </w:delInstrText>
            </w:r>
            <w:r w:rsidRPr="009A6E6C" w:rsidDel="00B66B2B">
              <w:rPr>
                <w:rStyle w:val="Hyperlink"/>
                <w:noProof/>
              </w:rPr>
              <w:fldChar w:fldCharType="separate"/>
            </w:r>
          </w:del>
          <w:ins w:id="49" w:author="Venable, Isaac" w:date="2024-05-21T22:19:00Z" w16du:dateUtc="2024-05-22T05:19:00Z">
            <w:r w:rsidR="00FD7B58">
              <w:rPr>
                <w:rStyle w:val="Hyperlink"/>
                <w:b/>
                <w:bCs/>
                <w:noProof/>
              </w:rPr>
              <w:t>Error! Hyperlink reference not valid.</w:t>
            </w:r>
          </w:ins>
          <w:del w:id="50"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Users will be very familiar with our app, as the controls will be similar to the basic stopwatch on the clock app. The UI will also be customizable to show exactly what data the user wants to see. Feasibility here is </w:delText>
            </w:r>
            <w:r w:rsidRPr="009A6E6C" w:rsidDel="00B66B2B">
              <w:rPr>
                <w:rStyle w:val="Hyperlink"/>
                <w:rFonts w:ascii="Calibri" w:hAnsi="Calibri"/>
                <w:b/>
                <w:bCs/>
                <w:noProof/>
              </w:rPr>
              <w:delText>ideal</w:delText>
            </w:r>
            <w:r w:rsidRPr="009A6E6C" w:rsidDel="00B66B2B">
              <w:rPr>
                <w:rStyle w:val="Hyperlink"/>
                <w:rFonts w:ascii="Calibri" w:hAnsi="Calibri"/>
                <w:noProof/>
              </w:rPr>
              <w:delText>.</w:delText>
            </w:r>
            <w:r w:rsidDel="00B66B2B">
              <w:rPr>
                <w:noProof/>
                <w:webHidden/>
              </w:rPr>
              <w:tab/>
            </w:r>
            <w:r w:rsidDel="00B66B2B">
              <w:rPr>
                <w:noProof/>
                <w:webHidden/>
              </w:rPr>
              <w:fldChar w:fldCharType="begin"/>
            </w:r>
            <w:r w:rsidDel="00B66B2B">
              <w:rPr>
                <w:noProof/>
                <w:webHidden/>
              </w:rPr>
              <w:delInstrText xml:space="preserve"> PAGEREF _Toc167220898 \h </w:delInstrText>
            </w:r>
            <w:r w:rsidDel="00B66B2B">
              <w:rPr>
                <w:noProof/>
                <w:webHidden/>
              </w:rPr>
            </w:r>
            <w:r w:rsidDel="00B66B2B">
              <w:rPr>
                <w:noProof/>
                <w:webHidden/>
              </w:rPr>
              <w:fldChar w:fldCharType="separate"/>
            </w:r>
          </w:del>
          <w:del w:id="51" w:author="Venable, Isaac" w:date="2024-05-21T21:55:00Z" w16du:dateUtc="2024-05-22T04:55:00Z">
            <w:r w:rsidDel="00BF7B5D">
              <w:rPr>
                <w:noProof/>
                <w:webHidden/>
              </w:rPr>
              <w:delText>7</w:delText>
            </w:r>
          </w:del>
          <w:del w:id="52" w:author="Venable, Isaac" w:date="2024-05-21T22:13:00Z" w16du:dateUtc="2024-05-22T05:13:00Z">
            <w:r w:rsidDel="00B66B2B">
              <w:rPr>
                <w:noProof/>
                <w:webHidden/>
              </w:rPr>
              <w:fldChar w:fldCharType="end"/>
            </w:r>
            <w:r w:rsidRPr="009A6E6C" w:rsidDel="00B66B2B">
              <w:rPr>
                <w:rStyle w:val="Hyperlink"/>
                <w:noProof/>
              </w:rPr>
              <w:fldChar w:fldCharType="end"/>
            </w:r>
          </w:del>
        </w:p>
        <w:p w14:paraId="178B49E7" w14:textId="51D213A6" w:rsidR="00BF7B5D" w:rsidDel="00B66B2B" w:rsidRDefault="00BF7B5D">
          <w:pPr>
            <w:pStyle w:val="TOC2"/>
            <w:tabs>
              <w:tab w:val="left" w:pos="720"/>
              <w:tab w:val="right" w:leader="dot" w:pos="10070"/>
            </w:tabs>
            <w:rPr>
              <w:del w:id="53" w:author="Venable, Isaac" w:date="2024-05-21T22:13:00Z" w16du:dateUtc="2024-05-22T05:13:00Z"/>
              <w:rFonts w:asciiTheme="minorHAnsi" w:eastAsiaTheme="minorEastAsia" w:hAnsiTheme="minorHAnsi" w:cstheme="minorBidi"/>
              <w:noProof/>
              <w:kern w:val="2"/>
              <w14:ligatures w14:val="standardContextual"/>
            </w:rPr>
          </w:pPr>
          <w:del w:id="5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"_Toc167220899"</w:delInstrText>
            </w:r>
            <w:r w:rsidRPr="009A6E6C" w:rsidDel="00B66B2B">
              <w:rPr>
                <w:rStyle w:val="Hyperlink"/>
                <w:noProof/>
              </w:rPr>
              <w:delInstrText xml:space="preserve"> </w:delInstrText>
            </w:r>
            <w:r w:rsidRPr="009A6E6C" w:rsidDel="00B66B2B">
              <w:rPr>
                <w:rStyle w:val="Hyperlink"/>
                <w:noProof/>
              </w:rPr>
              <w:fldChar w:fldCharType="separate"/>
            </w:r>
          </w:del>
          <w:ins w:id="55" w:author="Venable, Isaac" w:date="2024-05-21T22:19:00Z" w16du:dateUtc="2024-05-22T05:19:00Z">
            <w:r w:rsidR="00FD7B58">
              <w:rPr>
                <w:rStyle w:val="Hyperlink"/>
                <w:b/>
                <w:bCs/>
                <w:noProof/>
              </w:rPr>
              <w:t>Error! Hyperlink reference not valid.</w:t>
            </w:r>
          </w:ins>
          <w:del w:id="56"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Our development team will already be very experienced in IOS app development, so feasibility here is also </w:delText>
            </w:r>
            <w:r w:rsidRPr="009A6E6C" w:rsidDel="00B66B2B">
              <w:rPr>
                <w:rStyle w:val="Hyperlink"/>
                <w:rFonts w:ascii="Calibri" w:hAnsi="Calibri"/>
                <w:b/>
                <w:bCs/>
                <w:noProof/>
              </w:rPr>
              <w:delText>ideal</w:delText>
            </w:r>
            <w:r w:rsidRPr="009A6E6C" w:rsidDel="00B66B2B">
              <w:rPr>
                <w:rStyle w:val="Hyperlink"/>
                <w:rFonts w:ascii="Calibri" w:hAnsi="Calibri"/>
                <w:noProof/>
              </w:rPr>
              <w:delText>.</w:delText>
            </w:r>
            <w:r w:rsidDel="00B66B2B">
              <w:rPr>
                <w:noProof/>
                <w:webHidden/>
              </w:rPr>
              <w:tab/>
            </w:r>
            <w:r w:rsidDel="00B66B2B">
              <w:rPr>
                <w:noProof/>
                <w:webHidden/>
              </w:rPr>
              <w:fldChar w:fldCharType="begin"/>
            </w:r>
            <w:r w:rsidDel="00B66B2B">
              <w:rPr>
                <w:noProof/>
                <w:webHidden/>
              </w:rPr>
              <w:delInstrText xml:space="preserve"> PAGEREF _Toc167220899 \h </w:delInstrText>
            </w:r>
            <w:r w:rsidDel="00B66B2B">
              <w:rPr>
                <w:noProof/>
                <w:webHidden/>
              </w:rPr>
            </w:r>
            <w:r w:rsidDel="00B66B2B">
              <w:rPr>
                <w:noProof/>
                <w:webHidden/>
              </w:rPr>
              <w:fldChar w:fldCharType="separate"/>
            </w:r>
          </w:del>
          <w:del w:id="57" w:author="Venable, Isaac" w:date="2024-05-21T21:55:00Z" w16du:dateUtc="2024-05-22T04:55:00Z">
            <w:r w:rsidDel="00BF7B5D">
              <w:rPr>
                <w:noProof/>
                <w:webHidden/>
              </w:rPr>
              <w:delText>7</w:delText>
            </w:r>
          </w:del>
          <w:del w:id="58" w:author="Venable, Isaac" w:date="2024-05-21T22:13:00Z" w16du:dateUtc="2024-05-22T05:13:00Z">
            <w:r w:rsidDel="00B66B2B">
              <w:rPr>
                <w:noProof/>
                <w:webHidden/>
              </w:rPr>
              <w:fldChar w:fldCharType="end"/>
            </w:r>
            <w:r w:rsidRPr="009A6E6C" w:rsidDel="00B66B2B">
              <w:rPr>
                <w:rStyle w:val="Hyperlink"/>
                <w:noProof/>
              </w:rPr>
              <w:fldChar w:fldCharType="end"/>
            </w:r>
          </w:del>
        </w:p>
        <w:p w14:paraId="559EDF29" w14:textId="3324B300" w:rsidR="00BF7B5D" w:rsidDel="00B66B2B" w:rsidRDefault="00BF7B5D">
          <w:pPr>
            <w:pStyle w:val="TOC2"/>
            <w:tabs>
              <w:tab w:val="left" w:pos="720"/>
              <w:tab w:val="right" w:leader="dot" w:pos="10070"/>
            </w:tabs>
            <w:rPr>
              <w:del w:id="59" w:author="Venable, Isaac" w:date="2024-05-21T22:13:00Z" w16du:dateUtc="2024-05-22T05:13:00Z"/>
              <w:rFonts w:asciiTheme="minorHAnsi" w:eastAsiaTheme="minorEastAsia" w:hAnsiTheme="minorHAnsi" w:cstheme="minorBidi"/>
              <w:noProof/>
              <w:kern w:val="2"/>
              <w14:ligatures w14:val="standardContextual"/>
            </w:rPr>
          </w:pPr>
          <w:del w:id="60"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"_Toc167220900"</w:delInstrText>
            </w:r>
            <w:r w:rsidRPr="009A6E6C" w:rsidDel="00B66B2B">
              <w:rPr>
                <w:rStyle w:val="Hyperlink"/>
                <w:noProof/>
              </w:rPr>
              <w:delInstrText xml:space="preserve"> </w:delInstrText>
            </w:r>
            <w:r w:rsidRPr="009A6E6C" w:rsidDel="00B66B2B">
              <w:rPr>
                <w:rStyle w:val="Hyperlink"/>
                <w:noProof/>
              </w:rPr>
              <w:fldChar w:fldCharType="separate"/>
            </w:r>
          </w:del>
          <w:ins w:id="61" w:author="Venable, Isaac" w:date="2024-05-21T22:19:00Z" w16du:dateUtc="2024-05-22T05:19:00Z">
            <w:r w:rsidR="00FD7B58">
              <w:rPr>
                <w:rStyle w:val="Hyperlink"/>
                <w:b/>
                <w:bCs/>
                <w:noProof/>
              </w:rPr>
              <w:t>Error! Hyperlink reference not valid.</w:t>
            </w:r>
          </w:ins>
          <w:del w:id="62"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app is fairly small, so it is feasible to do with only a couple of developers.</w:delText>
            </w:r>
            <w:r w:rsidDel="00B66B2B">
              <w:rPr>
                <w:noProof/>
                <w:webHidden/>
              </w:rPr>
              <w:tab/>
            </w:r>
            <w:r w:rsidDel="00B66B2B">
              <w:rPr>
                <w:noProof/>
                <w:webHidden/>
              </w:rPr>
              <w:fldChar w:fldCharType="begin"/>
            </w:r>
            <w:r w:rsidDel="00B66B2B">
              <w:rPr>
                <w:noProof/>
                <w:webHidden/>
              </w:rPr>
              <w:delInstrText xml:space="preserve"> PAGEREF _Toc167220900 \h </w:delInstrText>
            </w:r>
            <w:r w:rsidDel="00B66B2B">
              <w:rPr>
                <w:noProof/>
                <w:webHidden/>
              </w:rPr>
            </w:r>
            <w:r w:rsidDel="00B66B2B">
              <w:rPr>
                <w:noProof/>
                <w:webHidden/>
              </w:rPr>
              <w:fldChar w:fldCharType="separate"/>
            </w:r>
          </w:del>
          <w:del w:id="63" w:author="Venable, Isaac" w:date="2024-05-21T21:55:00Z" w16du:dateUtc="2024-05-22T04:55:00Z">
            <w:r w:rsidDel="00BF7B5D">
              <w:rPr>
                <w:noProof/>
                <w:webHidden/>
              </w:rPr>
              <w:delText>7</w:delText>
            </w:r>
          </w:del>
          <w:del w:id="64" w:author="Venable, Isaac" w:date="2024-05-21T22:13:00Z" w16du:dateUtc="2024-05-22T05:13:00Z">
            <w:r w:rsidDel="00B66B2B">
              <w:rPr>
                <w:noProof/>
                <w:webHidden/>
              </w:rPr>
              <w:fldChar w:fldCharType="end"/>
            </w:r>
            <w:r w:rsidRPr="009A6E6C" w:rsidDel="00B66B2B">
              <w:rPr>
                <w:rStyle w:val="Hyperlink"/>
                <w:noProof/>
              </w:rPr>
              <w:fldChar w:fldCharType="end"/>
            </w:r>
          </w:del>
        </w:p>
        <w:p w14:paraId="4AE4033B" w14:textId="639AE35C" w:rsidR="00BF7B5D" w:rsidDel="00B66B2B" w:rsidRDefault="00BF7B5D">
          <w:pPr>
            <w:pStyle w:val="TOC2"/>
            <w:tabs>
              <w:tab w:val="left" w:pos="720"/>
              <w:tab w:val="right" w:leader="dot" w:pos="10070"/>
            </w:tabs>
            <w:rPr>
              <w:del w:id="65" w:author="Venable, Isaac" w:date="2024-05-21T22:13:00Z" w16du:dateUtc="2024-05-22T05:13:00Z"/>
              <w:rFonts w:asciiTheme="minorHAnsi" w:eastAsiaTheme="minorEastAsia" w:hAnsiTheme="minorHAnsi" w:cstheme="minorBidi"/>
              <w:noProof/>
              <w:kern w:val="2"/>
              <w14:ligatures w14:val="standardContextual"/>
            </w:rPr>
          </w:pPr>
          <w:del w:id="66"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"_Toc167220901"</w:delInstrText>
            </w:r>
            <w:r w:rsidRPr="009A6E6C" w:rsidDel="00B66B2B">
              <w:rPr>
                <w:rStyle w:val="Hyperlink"/>
                <w:noProof/>
              </w:rPr>
              <w:delInstrText xml:space="preserve"> </w:delInstrText>
            </w:r>
            <w:r w:rsidRPr="009A6E6C" w:rsidDel="00B66B2B">
              <w:rPr>
                <w:rStyle w:val="Hyperlink"/>
                <w:noProof/>
              </w:rPr>
              <w:fldChar w:fldCharType="separate"/>
            </w:r>
          </w:del>
          <w:ins w:id="67" w:author="Venable, Isaac" w:date="2024-05-21T22:19:00Z" w16du:dateUtc="2024-05-22T05:19:00Z">
            <w:r w:rsidR="00FD7B58">
              <w:rPr>
                <w:rStyle w:val="Hyperlink"/>
                <w:b/>
                <w:bCs/>
                <w:noProof/>
              </w:rPr>
              <w:t>Error! Hyperlink reference not valid.</w:t>
            </w:r>
          </w:ins>
          <w:del w:id="68"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Overall, the technical feasibility is </w:delText>
            </w:r>
            <w:r w:rsidRPr="009A6E6C" w:rsidDel="00B66B2B">
              <w:rPr>
                <w:rStyle w:val="Hyperlink"/>
                <w:rFonts w:ascii="Calibri" w:hAnsi="Calibri"/>
                <w:b/>
                <w:bCs/>
                <w:noProof/>
              </w:rPr>
              <w:delText>ideal.</w:delText>
            </w:r>
            <w:r w:rsidDel="00B66B2B">
              <w:rPr>
                <w:noProof/>
                <w:webHidden/>
              </w:rPr>
              <w:tab/>
            </w:r>
            <w:r w:rsidDel="00B66B2B">
              <w:rPr>
                <w:noProof/>
                <w:webHidden/>
              </w:rPr>
              <w:fldChar w:fldCharType="begin"/>
            </w:r>
            <w:r w:rsidDel="00B66B2B">
              <w:rPr>
                <w:noProof/>
                <w:webHidden/>
              </w:rPr>
              <w:delInstrText xml:space="preserve"> PAGEREF _Toc167220901 \h </w:delInstrText>
            </w:r>
            <w:r w:rsidDel="00B66B2B">
              <w:rPr>
                <w:noProof/>
                <w:webHidden/>
              </w:rPr>
            </w:r>
            <w:r w:rsidDel="00B66B2B">
              <w:rPr>
                <w:noProof/>
                <w:webHidden/>
              </w:rPr>
              <w:fldChar w:fldCharType="separate"/>
            </w:r>
          </w:del>
          <w:del w:id="69" w:author="Venable, Isaac" w:date="2024-05-21T21:55:00Z" w16du:dateUtc="2024-05-22T04:55:00Z">
            <w:r w:rsidDel="00BF7B5D">
              <w:rPr>
                <w:noProof/>
                <w:webHidden/>
              </w:rPr>
              <w:delText>7</w:delText>
            </w:r>
          </w:del>
          <w:del w:id="70" w:author="Venable, Isaac" w:date="2024-05-21T22:13:00Z" w16du:dateUtc="2024-05-22T05:13:00Z">
            <w:r w:rsidDel="00B66B2B">
              <w:rPr>
                <w:noProof/>
                <w:webHidden/>
              </w:rPr>
              <w:fldChar w:fldCharType="end"/>
            </w:r>
            <w:r w:rsidRPr="009A6E6C" w:rsidDel="00B66B2B">
              <w:rPr>
                <w:rStyle w:val="Hyperlink"/>
                <w:noProof/>
              </w:rPr>
              <w:fldChar w:fldCharType="end"/>
            </w:r>
          </w:del>
        </w:p>
        <w:p w14:paraId="285CD862" w14:textId="4CEB3AE0" w:rsidR="00BF7B5D" w:rsidDel="00B66B2B" w:rsidRDefault="00BF7B5D">
          <w:pPr>
            <w:pStyle w:val="TOC2"/>
            <w:tabs>
              <w:tab w:val="right" w:leader="dot" w:pos="10070"/>
            </w:tabs>
            <w:rPr>
              <w:del w:id="71" w:author="Venable, Isaac" w:date="2024-05-21T22:13:00Z" w16du:dateUtc="2024-05-22T05:13:00Z"/>
              <w:rFonts w:asciiTheme="minorHAnsi" w:eastAsiaTheme="minorEastAsia" w:hAnsiTheme="minorHAnsi" w:cstheme="minorBidi"/>
              <w:noProof/>
              <w:kern w:val="2"/>
              <w14:ligatures w14:val="standardContextual"/>
            </w:rPr>
          </w:pPr>
          <w:del w:id="72"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"_Toc167220902"</w:delInstrText>
            </w:r>
            <w:r w:rsidRPr="009A6E6C" w:rsidDel="00B66B2B">
              <w:rPr>
                <w:rStyle w:val="Hyperlink"/>
                <w:noProof/>
              </w:rPr>
              <w:delInstrText xml:space="preserve"> </w:delInstrText>
            </w:r>
            <w:r w:rsidRPr="009A6E6C" w:rsidDel="00B66B2B">
              <w:rPr>
                <w:rStyle w:val="Hyperlink"/>
                <w:noProof/>
              </w:rPr>
              <w:fldChar w:fldCharType="separate"/>
            </w:r>
          </w:del>
          <w:ins w:id="73" w:author="Venable, Isaac" w:date="2024-05-21T22:19:00Z" w16du:dateUtc="2024-05-22T05:19:00Z">
            <w:r w:rsidR="00FD7B58">
              <w:rPr>
                <w:rStyle w:val="Hyperlink"/>
                <w:b/>
                <w:bCs/>
                <w:noProof/>
              </w:rPr>
              <w:t>Error! Hyperlink reference not valid.</w:t>
            </w:r>
          </w:ins>
          <w:del w:id="74" w:author="Venable, Isaac" w:date="2024-05-21T22:13:00Z" w16du:dateUtc="2024-05-22T05:13:00Z">
            <w:r w:rsidRPr="009A6E6C" w:rsidDel="00B66B2B">
              <w:rPr>
                <w:rStyle w:val="Hyperlink"/>
                <w:rFonts w:ascii="Calibri" w:hAnsi="Calibri"/>
                <w:b/>
                <w:bCs/>
                <w:noProof/>
              </w:rPr>
              <w:delText>Resource Feasibility</w:delText>
            </w:r>
            <w:r w:rsidDel="00B66B2B">
              <w:rPr>
                <w:noProof/>
                <w:webHidden/>
              </w:rPr>
              <w:tab/>
            </w:r>
            <w:r w:rsidDel="00B66B2B">
              <w:rPr>
                <w:noProof/>
                <w:webHidden/>
              </w:rPr>
              <w:fldChar w:fldCharType="begin"/>
            </w:r>
            <w:r w:rsidDel="00B66B2B">
              <w:rPr>
                <w:noProof/>
                <w:webHidden/>
              </w:rPr>
              <w:delInstrText xml:space="preserve"> PAGEREF _Toc167220902 \h </w:delInstrText>
            </w:r>
            <w:r w:rsidDel="00B66B2B">
              <w:rPr>
                <w:noProof/>
                <w:webHidden/>
              </w:rPr>
            </w:r>
            <w:r w:rsidDel="00B66B2B">
              <w:rPr>
                <w:noProof/>
                <w:webHidden/>
              </w:rPr>
              <w:fldChar w:fldCharType="separate"/>
            </w:r>
          </w:del>
          <w:del w:id="75" w:author="Venable, Isaac" w:date="2024-05-21T21:55:00Z" w16du:dateUtc="2024-05-22T04:55:00Z">
            <w:r w:rsidDel="00BF7B5D">
              <w:rPr>
                <w:noProof/>
                <w:webHidden/>
              </w:rPr>
              <w:delText>7</w:delText>
            </w:r>
          </w:del>
          <w:del w:id="76" w:author="Venable, Isaac" w:date="2024-05-21T22:13:00Z" w16du:dateUtc="2024-05-22T05:13:00Z">
            <w:r w:rsidDel="00B66B2B">
              <w:rPr>
                <w:noProof/>
                <w:webHidden/>
              </w:rPr>
              <w:fldChar w:fldCharType="end"/>
            </w:r>
            <w:r w:rsidRPr="009A6E6C" w:rsidDel="00B66B2B">
              <w:rPr>
                <w:rStyle w:val="Hyperlink"/>
                <w:noProof/>
              </w:rPr>
              <w:fldChar w:fldCharType="end"/>
            </w:r>
          </w:del>
        </w:p>
        <w:p w14:paraId="0CE5FB4D" w14:textId="09548CF9" w:rsidR="00BF7B5D" w:rsidDel="00B66B2B" w:rsidRDefault="00BF7B5D">
          <w:pPr>
            <w:pStyle w:val="TOC2"/>
            <w:tabs>
              <w:tab w:val="left" w:pos="720"/>
              <w:tab w:val="right" w:leader="dot" w:pos="10070"/>
            </w:tabs>
            <w:rPr>
              <w:del w:id="77" w:author="Venable, Isaac" w:date="2024-05-21T22:13:00Z" w16du:dateUtc="2024-05-22T05:13:00Z"/>
              <w:rFonts w:asciiTheme="minorHAnsi" w:eastAsiaTheme="minorEastAsia" w:hAnsiTheme="minorHAnsi" w:cstheme="minorBidi"/>
              <w:noProof/>
              <w:kern w:val="2"/>
              <w14:ligatures w14:val="standardContextual"/>
            </w:rPr>
          </w:pPr>
          <w:del w:id="78"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"_Toc167220903"</w:delInstrText>
            </w:r>
            <w:r w:rsidRPr="009A6E6C" w:rsidDel="00B66B2B">
              <w:rPr>
                <w:rStyle w:val="Hyperlink"/>
                <w:noProof/>
              </w:rPr>
              <w:delInstrText xml:space="preserve"> </w:delInstrText>
            </w:r>
            <w:r w:rsidRPr="009A6E6C" w:rsidDel="00B66B2B">
              <w:rPr>
                <w:rStyle w:val="Hyperlink"/>
                <w:noProof/>
              </w:rPr>
              <w:fldChar w:fldCharType="separate"/>
            </w:r>
          </w:del>
          <w:ins w:id="79" w:author="Venable, Isaac" w:date="2024-05-21T22:19:00Z" w16du:dateUtc="2024-05-22T05:19:00Z">
            <w:r w:rsidR="00FD7B58">
              <w:rPr>
                <w:rStyle w:val="Hyperlink"/>
                <w:b/>
                <w:bCs/>
                <w:noProof/>
              </w:rPr>
              <w:t>Error! Hyperlink reference not valid.</w:t>
            </w:r>
          </w:ins>
          <w:del w:id="80" w:author="Venable, Isaac" w:date="2024-05-21T22:13:00Z" w16du:dateUtc="2024-05-22T05:13:00Z">
            <w:r w:rsidRPr="009A6E6C" w:rsidDel="00B66B2B">
              <w:rPr>
                <w:rStyle w:val="Hyperlink"/>
                <w:rFonts w:ascii="Symbol" w:hAnsi="Symbol"/>
                <w:bCs/>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Very little resources will need to be acquired for this project, so resource feasibility is </w:delText>
            </w:r>
            <w:r w:rsidRPr="009A6E6C" w:rsidDel="00B66B2B">
              <w:rPr>
                <w:rStyle w:val="Hyperlink"/>
                <w:rFonts w:ascii="Calibri" w:hAnsi="Calibri"/>
                <w:b/>
                <w:bCs/>
                <w:noProof/>
              </w:rPr>
              <w:delText>ideal</w:delText>
            </w:r>
            <w:r w:rsidDel="00B66B2B">
              <w:rPr>
                <w:noProof/>
                <w:webHidden/>
              </w:rPr>
              <w:tab/>
            </w:r>
            <w:r w:rsidDel="00B66B2B">
              <w:rPr>
                <w:noProof/>
                <w:webHidden/>
              </w:rPr>
              <w:fldChar w:fldCharType="begin"/>
            </w:r>
            <w:r w:rsidDel="00B66B2B">
              <w:rPr>
                <w:noProof/>
                <w:webHidden/>
              </w:rPr>
              <w:delInstrText xml:space="preserve"> PAGEREF _Toc167220903 \h </w:delInstrText>
            </w:r>
            <w:r w:rsidDel="00B66B2B">
              <w:rPr>
                <w:noProof/>
                <w:webHidden/>
              </w:rPr>
            </w:r>
            <w:r w:rsidDel="00B66B2B">
              <w:rPr>
                <w:noProof/>
                <w:webHidden/>
              </w:rPr>
              <w:fldChar w:fldCharType="separate"/>
            </w:r>
          </w:del>
          <w:del w:id="81" w:author="Venable, Isaac" w:date="2024-05-21T21:55:00Z" w16du:dateUtc="2024-05-22T04:55:00Z">
            <w:r w:rsidDel="00BF7B5D">
              <w:rPr>
                <w:noProof/>
                <w:webHidden/>
              </w:rPr>
              <w:delText>7</w:delText>
            </w:r>
          </w:del>
          <w:del w:id="82" w:author="Venable, Isaac" w:date="2024-05-21T22:13:00Z" w16du:dateUtc="2024-05-22T05:13:00Z">
            <w:r w:rsidDel="00B66B2B">
              <w:rPr>
                <w:noProof/>
                <w:webHidden/>
              </w:rPr>
              <w:fldChar w:fldCharType="end"/>
            </w:r>
            <w:r w:rsidRPr="009A6E6C" w:rsidDel="00B66B2B">
              <w:rPr>
                <w:rStyle w:val="Hyperlink"/>
                <w:noProof/>
              </w:rPr>
              <w:fldChar w:fldCharType="end"/>
            </w:r>
          </w:del>
        </w:p>
        <w:p w14:paraId="6DE66853" w14:textId="3FAC5603" w:rsidR="00BF7B5D" w:rsidDel="00B66B2B" w:rsidRDefault="00BF7B5D">
          <w:pPr>
            <w:pStyle w:val="TOC2"/>
            <w:tabs>
              <w:tab w:val="right" w:leader="dot" w:pos="10070"/>
            </w:tabs>
            <w:rPr>
              <w:del w:id="83" w:author="Venable, Isaac" w:date="2024-05-21T22:13:00Z" w16du:dateUtc="2024-05-22T05:13:00Z"/>
              <w:rFonts w:asciiTheme="minorHAnsi" w:eastAsiaTheme="minorEastAsia" w:hAnsiTheme="minorHAnsi" w:cstheme="minorBidi"/>
              <w:noProof/>
              <w:kern w:val="2"/>
              <w14:ligatures w14:val="standardContextual"/>
            </w:rPr>
          </w:pPr>
          <w:del w:id="8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"_Toc167220904"</w:delInstrText>
            </w:r>
            <w:r w:rsidRPr="009A6E6C" w:rsidDel="00B66B2B">
              <w:rPr>
                <w:rStyle w:val="Hyperlink"/>
                <w:noProof/>
              </w:rPr>
              <w:delInstrText xml:space="preserve"> </w:delInstrText>
            </w:r>
            <w:r w:rsidRPr="009A6E6C" w:rsidDel="00B66B2B">
              <w:rPr>
                <w:rStyle w:val="Hyperlink"/>
                <w:noProof/>
              </w:rPr>
              <w:fldChar w:fldCharType="separate"/>
            </w:r>
          </w:del>
          <w:ins w:id="85" w:author="Venable, Isaac" w:date="2024-05-21T22:19:00Z" w16du:dateUtc="2024-05-22T05:19:00Z">
            <w:r w:rsidR="00FD7B58">
              <w:rPr>
                <w:rStyle w:val="Hyperlink"/>
                <w:b/>
                <w:bCs/>
                <w:noProof/>
              </w:rPr>
              <w:t>Error! Hyperlink reference not valid.</w:t>
            </w:r>
          </w:ins>
          <w:del w:id="86" w:author="Venable, Isaac" w:date="2024-05-21T22:13:00Z" w16du:dateUtc="2024-05-22T05:13:00Z">
            <w:r w:rsidRPr="009A6E6C" w:rsidDel="00B66B2B">
              <w:rPr>
                <w:rStyle w:val="Hyperlink"/>
                <w:rFonts w:ascii="Calibri" w:hAnsi="Calibri"/>
                <w:b/>
                <w:bCs/>
                <w:noProof/>
              </w:rPr>
              <w:delText>Schedule Feasibility</w:delText>
            </w:r>
            <w:r w:rsidDel="00B66B2B">
              <w:rPr>
                <w:noProof/>
                <w:webHidden/>
              </w:rPr>
              <w:tab/>
            </w:r>
            <w:r w:rsidDel="00B66B2B">
              <w:rPr>
                <w:noProof/>
                <w:webHidden/>
              </w:rPr>
              <w:fldChar w:fldCharType="begin"/>
            </w:r>
            <w:r w:rsidDel="00B66B2B">
              <w:rPr>
                <w:noProof/>
                <w:webHidden/>
              </w:rPr>
              <w:delInstrText xml:space="preserve"> PAGEREF _Toc167220904 \h </w:delInstrText>
            </w:r>
            <w:r w:rsidDel="00B66B2B">
              <w:rPr>
                <w:noProof/>
                <w:webHidden/>
              </w:rPr>
            </w:r>
            <w:r w:rsidDel="00B66B2B">
              <w:rPr>
                <w:noProof/>
                <w:webHidden/>
              </w:rPr>
              <w:fldChar w:fldCharType="separate"/>
            </w:r>
          </w:del>
          <w:del w:id="87" w:author="Venable, Isaac" w:date="2024-05-21T21:55:00Z" w16du:dateUtc="2024-05-22T04:55:00Z">
            <w:r w:rsidDel="00BF7B5D">
              <w:rPr>
                <w:noProof/>
                <w:webHidden/>
              </w:rPr>
              <w:delText>7</w:delText>
            </w:r>
          </w:del>
          <w:del w:id="88" w:author="Venable, Isaac" w:date="2024-05-21T22:13:00Z" w16du:dateUtc="2024-05-22T05:13:00Z">
            <w:r w:rsidDel="00B66B2B">
              <w:rPr>
                <w:noProof/>
                <w:webHidden/>
              </w:rPr>
              <w:fldChar w:fldCharType="end"/>
            </w:r>
            <w:r w:rsidRPr="009A6E6C" w:rsidDel="00B66B2B">
              <w:rPr>
                <w:rStyle w:val="Hyperlink"/>
                <w:noProof/>
              </w:rPr>
              <w:fldChar w:fldCharType="end"/>
            </w:r>
          </w:del>
        </w:p>
        <w:p w14:paraId="3B3D3090" w14:textId="7930CC1C" w:rsidR="00BF7B5D" w:rsidDel="00B66B2B" w:rsidRDefault="00BF7B5D">
          <w:pPr>
            <w:pStyle w:val="TOC2"/>
            <w:tabs>
              <w:tab w:val="left" w:pos="720"/>
              <w:tab w:val="right" w:leader="dot" w:pos="10070"/>
            </w:tabs>
            <w:rPr>
              <w:del w:id="89" w:author="Venable, Isaac" w:date="2024-05-21T22:13:00Z" w16du:dateUtc="2024-05-22T05:13:00Z"/>
              <w:rFonts w:asciiTheme="minorHAnsi" w:eastAsiaTheme="minorEastAsia" w:hAnsiTheme="minorHAnsi" w:cstheme="minorBidi"/>
              <w:noProof/>
              <w:kern w:val="2"/>
              <w14:ligatures w14:val="standardContextual"/>
            </w:rPr>
          </w:pPr>
          <w:del w:id="90"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"_Toc167220905"</w:delInstrText>
            </w:r>
            <w:r w:rsidRPr="009A6E6C" w:rsidDel="00B66B2B">
              <w:rPr>
                <w:rStyle w:val="Hyperlink"/>
                <w:noProof/>
              </w:rPr>
              <w:delInstrText xml:space="preserve"> </w:delInstrText>
            </w:r>
            <w:r w:rsidRPr="009A6E6C" w:rsidDel="00B66B2B">
              <w:rPr>
                <w:rStyle w:val="Hyperlink"/>
                <w:noProof/>
              </w:rPr>
              <w:fldChar w:fldCharType="separate"/>
            </w:r>
          </w:del>
          <w:ins w:id="91" w:author="Venable, Isaac" w:date="2024-05-21T22:19:00Z" w16du:dateUtc="2024-05-22T05:19:00Z">
            <w:r w:rsidR="00FD7B58">
              <w:rPr>
                <w:rStyle w:val="Hyperlink"/>
                <w:b/>
                <w:bCs/>
                <w:noProof/>
              </w:rPr>
              <w:t>Error! Hyperlink reference not valid.</w:t>
            </w:r>
          </w:ins>
          <w:del w:id="92"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Optimally, SmartSplits would launch before the next indoor track season, which starts in December 2024</w:delText>
            </w:r>
            <w:r w:rsidDel="00B66B2B">
              <w:rPr>
                <w:noProof/>
                <w:webHidden/>
              </w:rPr>
              <w:tab/>
            </w:r>
            <w:r w:rsidDel="00B66B2B">
              <w:rPr>
                <w:noProof/>
                <w:webHidden/>
              </w:rPr>
              <w:fldChar w:fldCharType="begin"/>
            </w:r>
            <w:r w:rsidDel="00B66B2B">
              <w:rPr>
                <w:noProof/>
                <w:webHidden/>
              </w:rPr>
              <w:delInstrText xml:space="preserve"> PAGEREF _Toc167220905 \h </w:delInstrText>
            </w:r>
            <w:r w:rsidDel="00B66B2B">
              <w:rPr>
                <w:noProof/>
                <w:webHidden/>
              </w:rPr>
            </w:r>
            <w:r w:rsidDel="00B66B2B">
              <w:rPr>
                <w:noProof/>
                <w:webHidden/>
              </w:rPr>
              <w:fldChar w:fldCharType="separate"/>
            </w:r>
          </w:del>
          <w:del w:id="93" w:author="Venable, Isaac" w:date="2024-05-21T21:55:00Z" w16du:dateUtc="2024-05-22T04:55:00Z">
            <w:r w:rsidDel="00BF7B5D">
              <w:rPr>
                <w:noProof/>
                <w:webHidden/>
              </w:rPr>
              <w:delText>7</w:delText>
            </w:r>
          </w:del>
          <w:del w:id="94" w:author="Venable, Isaac" w:date="2024-05-21T22:13:00Z" w16du:dateUtc="2024-05-22T05:13:00Z">
            <w:r w:rsidDel="00B66B2B">
              <w:rPr>
                <w:noProof/>
                <w:webHidden/>
              </w:rPr>
              <w:fldChar w:fldCharType="end"/>
            </w:r>
            <w:r w:rsidRPr="009A6E6C" w:rsidDel="00B66B2B">
              <w:rPr>
                <w:rStyle w:val="Hyperlink"/>
                <w:noProof/>
              </w:rPr>
              <w:fldChar w:fldCharType="end"/>
            </w:r>
          </w:del>
        </w:p>
        <w:p w14:paraId="357CDA42" w14:textId="00A8E716" w:rsidR="00BF7B5D" w:rsidDel="00B66B2B" w:rsidRDefault="00BF7B5D">
          <w:pPr>
            <w:pStyle w:val="TOC2"/>
            <w:tabs>
              <w:tab w:val="left" w:pos="720"/>
              <w:tab w:val="right" w:leader="dot" w:pos="10070"/>
            </w:tabs>
            <w:rPr>
              <w:del w:id="95" w:author="Venable, Isaac" w:date="2024-05-21T22:13:00Z" w16du:dateUtc="2024-05-22T05:13:00Z"/>
              <w:rFonts w:asciiTheme="minorHAnsi" w:eastAsiaTheme="minorEastAsia" w:hAnsiTheme="minorHAnsi" w:cstheme="minorBidi"/>
              <w:noProof/>
              <w:kern w:val="2"/>
              <w14:ligatures w14:val="standardContextual"/>
            </w:rPr>
          </w:pPr>
          <w:del w:id="96"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"_Toc167220906"</w:delInstrText>
            </w:r>
            <w:r w:rsidRPr="009A6E6C" w:rsidDel="00B66B2B">
              <w:rPr>
                <w:rStyle w:val="Hyperlink"/>
                <w:noProof/>
              </w:rPr>
              <w:delInstrText xml:space="preserve"> </w:delInstrText>
            </w:r>
            <w:r w:rsidRPr="009A6E6C" w:rsidDel="00B66B2B">
              <w:rPr>
                <w:rStyle w:val="Hyperlink"/>
                <w:noProof/>
              </w:rPr>
              <w:fldChar w:fldCharType="separate"/>
            </w:r>
          </w:del>
          <w:ins w:id="97" w:author="Venable, Isaac" w:date="2024-05-21T22:19:00Z" w16du:dateUtc="2024-05-22T05:19:00Z">
            <w:r w:rsidR="00FD7B58">
              <w:rPr>
                <w:rStyle w:val="Hyperlink"/>
                <w:b/>
                <w:bCs/>
                <w:noProof/>
              </w:rPr>
              <w:t>Error! Hyperlink reference not valid.</w:t>
            </w:r>
          </w:ins>
          <w:del w:id="98"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This is far more time than needed to complete the app, so schedule feasibility is </w:delText>
            </w:r>
            <w:r w:rsidRPr="009A6E6C" w:rsidDel="00B66B2B">
              <w:rPr>
                <w:rStyle w:val="Hyperlink"/>
                <w:rFonts w:ascii="Calibri" w:hAnsi="Calibri"/>
                <w:b/>
                <w:bCs/>
                <w:noProof/>
              </w:rPr>
              <w:delText>ideal</w:delText>
            </w:r>
            <w:r w:rsidDel="00B66B2B">
              <w:rPr>
                <w:noProof/>
                <w:webHidden/>
              </w:rPr>
              <w:tab/>
            </w:r>
            <w:r w:rsidDel="00B66B2B">
              <w:rPr>
                <w:noProof/>
                <w:webHidden/>
              </w:rPr>
              <w:fldChar w:fldCharType="begin"/>
            </w:r>
            <w:r w:rsidDel="00B66B2B">
              <w:rPr>
                <w:noProof/>
                <w:webHidden/>
              </w:rPr>
              <w:delInstrText xml:space="preserve"> PAGEREF _Toc167220906 \h </w:delInstrText>
            </w:r>
            <w:r w:rsidDel="00B66B2B">
              <w:rPr>
                <w:noProof/>
                <w:webHidden/>
              </w:rPr>
            </w:r>
            <w:r w:rsidDel="00B66B2B">
              <w:rPr>
                <w:noProof/>
                <w:webHidden/>
              </w:rPr>
              <w:fldChar w:fldCharType="separate"/>
            </w:r>
          </w:del>
          <w:del w:id="99" w:author="Venable, Isaac" w:date="2024-05-21T21:55:00Z" w16du:dateUtc="2024-05-22T04:55:00Z">
            <w:r w:rsidDel="00BF7B5D">
              <w:rPr>
                <w:noProof/>
                <w:webHidden/>
              </w:rPr>
              <w:delText>7</w:delText>
            </w:r>
          </w:del>
          <w:del w:id="100" w:author="Venable, Isaac" w:date="2024-05-21T22:13:00Z" w16du:dateUtc="2024-05-22T05:13:00Z">
            <w:r w:rsidDel="00B66B2B">
              <w:rPr>
                <w:noProof/>
                <w:webHidden/>
              </w:rPr>
              <w:fldChar w:fldCharType="end"/>
            </w:r>
            <w:r w:rsidRPr="009A6E6C" w:rsidDel="00B66B2B">
              <w:rPr>
                <w:rStyle w:val="Hyperlink"/>
                <w:noProof/>
              </w:rPr>
              <w:fldChar w:fldCharType="end"/>
            </w:r>
          </w:del>
        </w:p>
        <w:p w14:paraId="11CDD691" w14:textId="08C117A9" w:rsidR="00BF7B5D" w:rsidDel="00B66B2B" w:rsidRDefault="00BF7B5D">
          <w:pPr>
            <w:pStyle w:val="TOC2"/>
            <w:tabs>
              <w:tab w:val="right" w:leader="dot" w:pos="10070"/>
            </w:tabs>
            <w:rPr>
              <w:del w:id="101" w:author="Venable, Isaac" w:date="2024-05-21T22:13:00Z" w16du:dateUtc="2024-05-22T05:13:00Z"/>
              <w:rFonts w:asciiTheme="minorHAnsi" w:eastAsiaTheme="minorEastAsia" w:hAnsiTheme="minorHAnsi" w:cstheme="minorBidi"/>
              <w:noProof/>
              <w:kern w:val="2"/>
              <w14:ligatures w14:val="standardContextual"/>
            </w:rPr>
          </w:pPr>
          <w:del w:id="102"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"_Toc167220907"</w:delInstrText>
            </w:r>
            <w:r w:rsidRPr="009A6E6C" w:rsidDel="00B66B2B">
              <w:rPr>
                <w:rStyle w:val="Hyperlink"/>
                <w:noProof/>
              </w:rPr>
              <w:delInstrText xml:space="preserve"> </w:delInstrText>
            </w:r>
            <w:r w:rsidRPr="009A6E6C" w:rsidDel="00B66B2B">
              <w:rPr>
                <w:rStyle w:val="Hyperlink"/>
                <w:noProof/>
              </w:rPr>
              <w:fldChar w:fldCharType="separate"/>
            </w:r>
          </w:del>
          <w:ins w:id="103" w:author="Venable, Isaac" w:date="2024-05-21T22:19:00Z" w16du:dateUtc="2024-05-22T05:19:00Z">
            <w:r w:rsidR="00FD7B58">
              <w:rPr>
                <w:rStyle w:val="Hyperlink"/>
                <w:b/>
                <w:bCs/>
                <w:noProof/>
              </w:rPr>
              <w:t>Error! Hyperlink reference not valid.</w:t>
            </w:r>
          </w:ins>
          <w:del w:id="104" w:author="Venable, Isaac" w:date="2024-05-21T22:13:00Z" w16du:dateUtc="2024-05-22T05:13:00Z">
            <w:r w:rsidRPr="009A6E6C" w:rsidDel="00B66B2B">
              <w:rPr>
                <w:rStyle w:val="Hyperlink"/>
                <w:rFonts w:ascii="Calibri" w:hAnsi="Calibri"/>
                <w:b/>
                <w:bCs/>
                <w:noProof/>
              </w:rPr>
              <w:delText>Organizational Feasibility</w:delText>
            </w:r>
            <w:r w:rsidDel="00B66B2B">
              <w:rPr>
                <w:noProof/>
                <w:webHidden/>
              </w:rPr>
              <w:tab/>
            </w:r>
            <w:r w:rsidDel="00B66B2B">
              <w:rPr>
                <w:noProof/>
                <w:webHidden/>
              </w:rPr>
              <w:fldChar w:fldCharType="begin"/>
            </w:r>
            <w:r w:rsidDel="00B66B2B">
              <w:rPr>
                <w:noProof/>
                <w:webHidden/>
              </w:rPr>
              <w:delInstrText xml:space="preserve"> PAGEREF _Toc167220907 \h </w:delInstrText>
            </w:r>
            <w:r w:rsidDel="00B66B2B">
              <w:rPr>
                <w:noProof/>
                <w:webHidden/>
              </w:rPr>
            </w:r>
            <w:r w:rsidDel="00B66B2B">
              <w:rPr>
                <w:noProof/>
                <w:webHidden/>
              </w:rPr>
              <w:fldChar w:fldCharType="separate"/>
            </w:r>
          </w:del>
          <w:del w:id="105" w:author="Venable, Isaac" w:date="2024-05-21T21:55:00Z" w16du:dateUtc="2024-05-22T04:55:00Z">
            <w:r w:rsidDel="00BF7B5D">
              <w:rPr>
                <w:noProof/>
                <w:webHidden/>
              </w:rPr>
              <w:delText>7</w:delText>
            </w:r>
          </w:del>
          <w:del w:id="106" w:author="Venable, Isaac" w:date="2024-05-21T22:13:00Z" w16du:dateUtc="2024-05-22T05:13:00Z">
            <w:r w:rsidDel="00B66B2B">
              <w:rPr>
                <w:noProof/>
                <w:webHidden/>
              </w:rPr>
              <w:fldChar w:fldCharType="end"/>
            </w:r>
            <w:r w:rsidRPr="009A6E6C" w:rsidDel="00B66B2B">
              <w:rPr>
                <w:rStyle w:val="Hyperlink"/>
                <w:noProof/>
              </w:rPr>
              <w:fldChar w:fldCharType="end"/>
            </w:r>
          </w:del>
        </w:p>
        <w:p w14:paraId="20AD422F" w14:textId="6D44EC3B" w:rsidR="00BF7B5D" w:rsidDel="00B66B2B" w:rsidRDefault="00BF7B5D">
          <w:pPr>
            <w:pStyle w:val="TOC2"/>
            <w:tabs>
              <w:tab w:val="left" w:pos="720"/>
              <w:tab w:val="right" w:leader="dot" w:pos="10070"/>
            </w:tabs>
            <w:rPr>
              <w:del w:id="107" w:author="Venable, Isaac" w:date="2024-05-21T22:13:00Z" w16du:dateUtc="2024-05-22T05:13:00Z"/>
              <w:rFonts w:asciiTheme="minorHAnsi" w:eastAsiaTheme="minorEastAsia" w:hAnsiTheme="minorHAnsi" w:cstheme="minorBidi"/>
              <w:noProof/>
              <w:kern w:val="2"/>
              <w14:ligatures w14:val="standardContextual"/>
            </w:rPr>
          </w:pPr>
          <w:del w:id="108"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"_Toc167220908"</w:delInstrText>
            </w:r>
            <w:r w:rsidRPr="009A6E6C" w:rsidDel="00B66B2B">
              <w:rPr>
                <w:rStyle w:val="Hyperlink"/>
                <w:noProof/>
              </w:rPr>
              <w:delInstrText xml:space="preserve"> </w:delInstrText>
            </w:r>
            <w:r w:rsidRPr="009A6E6C" w:rsidDel="00B66B2B">
              <w:rPr>
                <w:rStyle w:val="Hyperlink"/>
                <w:noProof/>
              </w:rPr>
              <w:fldChar w:fldCharType="separate"/>
            </w:r>
          </w:del>
          <w:ins w:id="109" w:author="Venable, Isaac" w:date="2024-05-21T22:19:00Z" w16du:dateUtc="2024-05-22T05:19:00Z">
            <w:r w:rsidR="00FD7B58">
              <w:rPr>
                <w:rStyle w:val="Hyperlink"/>
                <w:b/>
                <w:bCs/>
                <w:noProof/>
              </w:rPr>
              <w:t>Error! Hyperlink reference not valid.</w:t>
            </w:r>
          </w:ins>
          <w:del w:id="110"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Our app depends on individual athletes deciding to download it, and since we have no way to guarantee that a certain number of people will, this is a </w:delText>
            </w:r>
            <w:r w:rsidRPr="009A6E6C" w:rsidDel="00B66B2B">
              <w:rPr>
                <w:rStyle w:val="Hyperlink"/>
                <w:rFonts w:ascii="Calibri" w:hAnsi="Calibri"/>
                <w:b/>
                <w:bCs/>
                <w:noProof/>
              </w:rPr>
              <w:delText>high</w:delText>
            </w:r>
            <w:r w:rsidRPr="009A6E6C" w:rsidDel="00B66B2B">
              <w:rPr>
                <w:rStyle w:val="Hyperlink"/>
                <w:rFonts w:ascii="Calibri" w:hAnsi="Calibri"/>
                <w:noProof/>
              </w:rPr>
              <w:delText xml:space="preserve"> risk</w:delText>
            </w:r>
            <w:r w:rsidDel="00B66B2B">
              <w:rPr>
                <w:noProof/>
                <w:webHidden/>
              </w:rPr>
              <w:tab/>
            </w:r>
            <w:r w:rsidDel="00B66B2B">
              <w:rPr>
                <w:noProof/>
                <w:webHidden/>
              </w:rPr>
              <w:fldChar w:fldCharType="begin"/>
            </w:r>
            <w:r w:rsidDel="00B66B2B">
              <w:rPr>
                <w:noProof/>
                <w:webHidden/>
              </w:rPr>
              <w:delInstrText xml:space="preserve"> PAGEREF _Toc167220908 \h </w:delInstrText>
            </w:r>
            <w:r w:rsidDel="00B66B2B">
              <w:rPr>
                <w:noProof/>
                <w:webHidden/>
              </w:rPr>
            </w:r>
            <w:r w:rsidDel="00B66B2B">
              <w:rPr>
                <w:noProof/>
                <w:webHidden/>
              </w:rPr>
              <w:fldChar w:fldCharType="separate"/>
            </w:r>
          </w:del>
          <w:del w:id="111" w:author="Venable, Isaac" w:date="2024-05-21T21:55:00Z" w16du:dateUtc="2024-05-22T04:55:00Z">
            <w:r w:rsidDel="00BF7B5D">
              <w:rPr>
                <w:noProof/>
                <w:webHidden/>
              </w:rPr>
              <w:delText>7</w:delText>
            </w:r>
          </w:del>
          <w:del w:id="112" w:author="Venable, Isaac" w:date="2024-05-21T22:13:00Z" w16du:dateUtc="2024-05-22T05:13:00Z">
            <w:r w:rsidDel="00B66B2B">
              <w:rPr>
                <w:noProof/>
                <w:webHidden/>
              </w:rPr>
              <w:fldChar w:fldCharType="end"/>
            </w:r>
            <w:r w:rsidRPr="009A6E6C" w:rsidDel="00B66B2B">
              <w:rPr>
                <w:rStyle w:val="Hyperlink"/>
                <w:noProof/>
              </w:rPr>
              <w:fldChar w:fldCharType="end"/>
            </w:r>
          </w:del>
        </w:p>
        <w:p w14:paraId="31D0BFD2" w14:textId="64D79DD0" w:rsidR="00BF7B5D" w:rsidDel="00B66B2B" w:rsidRDefault="00BF7B5D">
          <w:pPr>
            <w:pStyle w:val="TOC2"/>
            <w:tabs>
              <w:tab w:val="left" w:pos="720"/>
              <w:tab w:val="right" w:leader="dot" w:pos="10070"/>
            </w:tabs>
            <w:rPr>
              <w:del w:id="113" w:author="Venable, Isaac" w:date="2024-05-21T22:13:00Z" w16du:dateUtc="2024-05-22T05:13:00Z"/>
              <w:rFonts w:asciiTheme="minorHAnsi" w:eastAsiaTheme="minorEastAsia" w:hAnsiTheme="minorHAnsi" w:cstheme="minorBidi"/>
              <w:noProof/>
              <w:kern w:val="2"/>
              <w14:ligatures w14:val="standardContextual"/>
            </w:rPr>
          </w:pPr>
          <w:del w:id="11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"_Toc167220909"</w:delInstrText>
            </w:r>
            <w:r w:rsidRPr="009A6E6C" w:rsidDel="00B66B2B">
              <w:rPr>
                <w:rStyle w:val="Hyperlink"/>
                <w:noProof/>
              </w:rPr>
              <w:delInstrText xml:space="preserve"> </w:delInstrText>
            </w:r>
            <w:r w:rsidRPr="009A6E6C" w:rsidDel="00B66B2B">
              <w:rPr>
                <w:rStyle w:val="Hyperlink"/>
                <w:noProof/>
              </w:rPr>
              <w:fldChar w:fldCharType="separate"/>
            </w:r>
          </w:del>
          <w:ins w:id="115" w:author="Venable, Isaac" w:date="2024-05-21T22:19:00Z" w16du:dateUtc="2024-05-22T05:19:00Z">
            <w:r w:rsidR="00FD7B58">
              <w:rPr>
                <w:rStyle w:val="Hyperlink"/>
                <w:b/>
                <w:bCs/>
                <w:noProof/>
              </w:rPr>
              <w:t>Error! Hyperlink reference not valid.</w:t>
            </w:r>
          </w:ins>
          <w:del w:id="116"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Our app will also need to partner with track programs, which may not decide to partner with us if they don’t think our app will benefit them, so this is a </w:delText>
            </w:r>
            <w:r w:rsidRPr="009A6E6C" w:rsidDel="00B66B2B">
              <w:rPr>
                <w:rStyle w:val="Hyperlink"/>
                <w:rFonts w:ascii="Calibri" w:hAnsi="Calibri"/>
                <w:b/>
                <w:bCs/>
                <w:noProof/>
              </w:rPr>
              <w:delText>medium</w:delText>
            </w:r>
            <w:r w:rsidRPr="009A6E6C" w:rsidDel="00B66B2B">
              <w:rPr>
                <w:rStyle w:val="Hyperlink"/>
                <w:rFonts w:ascii="Calibri" w:hAnsi="Calibri"/>
                <w:noProof/>
              </w:rPr>
              <w:delText xml:space="preserve"> risk</w:delText>
            </w:r>
            <w:r w:rsidDel="00B66B2B">
              <w:rPr>
                <w:noProof/>
                <w:webHidden/>
              </w:rPr>
              <w:tab/>
            </w:r>
            <w:r w:rsidDel="00B66B2B">
              <w:rPr>
                <w:noProof/>
                <w:webHidden/>
              </w:rPr>
              <w:fldChar w:fldCharType="begin"/>
            </w:r>
            <w:r w:rsidDel="00B66B2B">
              <w:rPr>
                <w:noProof/>
                <w:webHidden/>
              </w:rPr>
              <w:delInstrText xml:space="preserve"> PAGEREF _Toc167220909 \h </w:delInstrText>
            </w:r>
            <w:r w:rsidDel="00B66B2B">
              <w:rPr>
                <w:noProof/>
                <w:webHidden/>
              </w:rPr>
            </w:r>
            <w:r w:rsidDel="00B66B2B">
              <w:rPr>
                <w:noProof/>
                <w:webHidden/>
              </w:rPr>
              <w:fldChar w:fldCharType="separate"/>
            </w:r>
          </w:del>
          <w:del w:id="117" w:author="Venable, Isaac" w:date="2024-05-21T21:55:00Z" w16du:dateUtc="2024-05-22T04:55:00Z">
            <w:r w:rsidDel="00BF7B5D">
              <w:rPr>
                <w:noProof/>
                <w:webHidden/>
              </w:rPr>
              <w:delText>7</w:delText>
            </w:r>
          </w:del>
          <w:del w:id="118" w:author="Venable, Isaac" w:date="2024-05-21T22:13:00Z" w16du:dateUtc="2024-05-22T05:13:00Z">
            <w:r w:rsidDel="00B66B2B">
              <w:rPr>
                <w:noProof/>
                <w:webHidden/>
              </w:rPr>
              <w:fldChar w:fldCharType="end"/>
            </w:r>
            <w:r w:rsidRPr="009A6E6C" w:rsidDel="00B66B2B">
              <w:rPr>
                <w:rStyle w:val="Hyperlink"/>
                <w:noProof/>
              </w:rPr>
              <w:fldChar w:fldCharType="end"/>
            </w:r>
          </w:del>
        </w:p>
        <w:p w14:paraId="305B9E5A" w14:textId="016B51B4" w:rsidR="00BF7B5D" w:rsidDel="00B66B2B" w:rsidRDefault="00BF7B5D">
          <w:pPr>
            <w:pStyle w:val="TOC2"/>
            <w:tabs>
              <w:tab w:val="left" w:pos="720"/>
              <w:tab w:val="right" w:leader="dot" w:pos="10070"/>
            </w:tabs>
            <w:rPr>
              <w:del w:id="119" w:author="Venable, Isaac" w:date="2024-05-21T22:13:00Z" w16du:dateUtc="2024-05-22T05:13:00Z"/>
              <w:rFonts w:asciiTheme="minorHAnsi" w:eastAsiaTheme="minorEastAsia" w:hAnsiTheme="minorHAnsi" w:cstheme="minorBidi"/>
              <w:noProof/>
              <w:kern w:val="2"/>
              <w14:ligatures w14:val="standardContextual"/>
            </w:rPr>
          </w:pPr>
          <w:del w:id="120"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"_Toc167220910"</w:delInstrText>
            </w:r>
            <w:r w:rsidRPr="009A6E6C" w:rsidDel="00B66B2B">
              <w:rPr>
                <w:rStyle w:val="Hyperlink"/>
                <w:noProof/>
              </w:rPr>
              <w:delInstrText xml:space="preserve"> </w:delInstrText>
            </w:r>
            <w:r w:rsidRPr="009A6E6C" w:rsidDel="00B66B2B">
              <w:rPr>
                <w:rStyle w:val="Hyperlink"/>
                <w:noProof/>
              </w:rPr>
              <w:fldChar w:fldCharType="separate"/>
            </w:r>
          </w:del>
          <w:ins w:id="121" w:author="Venable, Isaac" w:date="2024-05-21T22:19:00Z" w16du:dateUtc="2024-05-22T05:19:00Z">
            <w:r w:rsidR="00FD7B58">
              <w:rPr>
                <w:rStyle w:val="Hyperlink"/>
                <w:b/>
                <w:bCs/>
                <w:noProof/>
              </w:rPr>
              <w:t>Error! Hyperlink reference not valid.</w:t>
            </w:r>
          </w:ins>
          <w:del w:id="122"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There are over 4 million track athletes in the US, so this large market size reduces the risks of not having enough customers</w:delText>
            </w:r>
            <w:r w:rsidDel="00B66B2B">
              <w:rPr>
                <w:noProof/>
                <w:webHidden/>
              </w:rPr>
              <w:tab/>
            </w:r>
            <w:r w:rsidDel="00B66B2B">
              <w:rPr>
                <w:noProof/>
                <w:webHidden/>
              </w:rPr>
              <w:fldChar w:fldCharType="begin"/>
            </w:r>
            <w:r w:rsidDel="00B66B2B">
              <w:rPr>
                <w:noProof/>
                <w:webHidden/>
              </w:rPr>
              <w:delInstrText xml:space="preserve"> PAGEREF _Toc167220910 \h </w:delInstrText>
            </w:r>
            <w:r w:rsidDel="00B66B2B">
              <w:rPr>
                <w:noProof/>
                <w:webHidden/>
              </w:rPr>
            </w:r>
            <w:r w:rsidDel="00B66B2B">
              <w:rPr>
                <w:noProof/>
                <w:webHidden/>
              </w:rPr>
              <w:fldChar w:fldCharType="separate"/>
            </w:r>
          </w:del>
          <w:del w:id="123" w:author="Venable, Isaac" w:date="2024-05-21T21:55:00Z" w16du:dateUtc="2024-05-22T04:55:00Z">
            <w:r w:rsidDel="00BF7B5D">
              <w:rPr>
                <w:noProof/>
                <w:webHidden/>
              </w:rPr>
              <w:delText>7</w:delText>
            </w:r>
          </w:del>
          <w:del w:id="124" w:author="Venable, Isaac" w:date="2024-05-21T22:13:00Z" w16du:dateUtc="2024-05-22T05:13:00Z">
            <w:r w:rsidDel="00B66B2B">
              <w:rPr>
                <w:noProof/>
                <w:webHidden/>
              </w:rPr>
              <w:fldChar w:fldCharType="end"/>
            </w:r>
            <w:r w:rsidRPr="009A6E6C" w:rsidDel="00B66B2B">
              <w:rPr>
                <w:rStyle w:val="Hyperlink"/>
                <w:noProof/>
              </w:rPr>
              <w:fldChar w:fldCharType="end"/>
            </w:r>
          </w:del>
        </w:p>
        <w:p w14:paraId="45D6ABFA" w14:textId="4A48A751" w:rsidR="00BF7B5D" w:rsidDel="00B66B2B" w:rsidRDefault="00BF7B5D">
          <w:pPr>
            <w:pStyle w:val="TOC2"/>
            <w:tabs>
              <w:tab w:val="left" w:pos="720"/>
              <w:tab w:val="right" w:leader="dot" w:pos="10070"/>
            </w:tabs>
            <w:rPr>
              <w:del w:id="125" w:author="Venable, Isaac" w:date="2024-05-21T22:13:00Z" w16du:dateUtc="2024-05-22T05:13:00Z"/>
              <w:rFonts w:asciiTheme="minorHAnsi" w:eastAsiaTheme="minorEastAsia" w:hAnsiTheme="minorHAnsi" w:cstheme="minorBidi"/>
              <w:noProof/>
              <w:kern w:val="2"/>
              <w14:ligatures w14:val="standardContextual"/>
            </w:rPr>
          </w:pPr>
          <w:del w:id="126"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"_Toc167220911"</w:delInstrText>
            </w:r>
            <w:r w:rsidRPr="009A6E6C" w:rsidDel="00B66B2B">
              <w:rPr>
                <w:rStyle w:val="Hyperlink"/>
                <w:noProof/>
              </w:rPr>
              <w:delInstrText xml:space="preserve"> </w:delInstrText>
            </w:r>
            <w:r w:rsidRPr="009A6E6C" w:rsidDel="00B66B2B">
              <w:rPr>
                <w:rStyle w:val="Hyperlink"/>
                <w:noProof/>
              </w:rPr>
              <w:fldChar w:fldCharType="separate"/>
            </w:r>
          </w:del>
          <w:ins w:id="127" w:author="Venable, Isaac" w:date="2024-05-21T22:19:00Z" w16du:dateUtc="2024-05-22T05:19:00Z">
            <w:r w:rsidR="00FD7B58">
              <w:rPr>
                <w:rStyle w:val="Hyperlink"/>
                <w:b/>
                <w:bCs/>
                <w:noProof/>
              </w:rPr>
              <w:t>Error! Hyperlink reference not valid.</w:t>
            </w:r>
          </w:ins>
          <w:del w:id="128"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Overall, the organizational feasibility is </w:delText>
            </w:r>
            <w:r w:rsidRPr="009A6E6C" w:rsidDel="00B66B2B">
              <w:rPr>
                <w:rStyle w:val="Hyperlink"/>
                <w:rFonts w:ascii="Calibri" w:hAnsi="Calibri"/>
                <w:b/>
                <w:bCs/>
                <w:noProof/>
              </w:rPr>
              <w:delText>good</w:delText>
            </w:r>
            <w:r w:rsidRPr="009A6E6C" w:rsidDel="00B66B2B">
              <w:rPr>
                <w:rStyle w:val="Hyperlink"/>
                <w:rFonts w:ascii="Calibri" w:hAnsi="Calibri"/>
                <w:noProof/>
              </w:rPr>
              <w:delText>. While there are a few risks of not having a good market, this risk is minimal because there are so many potential users that even getting a very small percentage of them to get the app would mean massive profits</w:delText>
            </w:r>
            <w:r w:rsidDel="00B66B2B">
              <w:rPr>
                <w:noProof/>
                <w:webHidden/>
              </w:rPr>
              <w:tab/>
            </w:r>
            <w:r w:rsidDel="00B66B2B">
              <w:rPr>
                <w:noProof/>
                <w:webHidden/>
              </w:rPr>
              <w:fldChar w:fldCharType="begin"/>
            </w:r>
            <w:r w:rsidDel="00B66B2B">
              <w:rPr>
                <w:noProof/>
                <w:webHidden/>
              </w:rPr>
              <w:delInstrText xml:space="preserve"> PAGEREF _Toc167220911 \h </w:delInstrText>
            </w:r>
            <w:r w:rsidDel="00B66B2B">
              <w:rPr>
                <w:noProof/>
                <w:webHidden/>
              </w:rPr>
            </w:r>
            <w:r w:rsidDel="00B66B2B">
              <w:rPr>
                <w:noProof/>
                <w:webHidden/>
              </w:rPr>
              <w:fldChar w:fldCharType="separate"/>
            </w:r>
          </w:del>
          <w:del w:id="129" w:author="Venable, Isaac" w:date="2024-05-21T21:55:00Z" w16du:dateUtc="2024-05-22T04:55:00Z">
            <w:r w:rsidDel="00BF7B5D">
              <w:rPr>
                <w:noProof/>
                <w:webHidden/>
              </w:rPr>
              <w:delText>7</w:delText>
            </w:r>
          </w:del>
          <w:del w:id="130" w:author="Venable, Isaac" w:date="2024-05-21T22:13:00Z" w16du:dateUtc="2024-05-22T05:13:00Z">
            <w:r w:rsidDel="00B66B2B">
              <w:rPr>
                <w:noProof/>
                <w:webHidden/>
              </w:rPr>
              <w:fldChar w:fldCharType="end"/>
            </w:r>
            <w:r w:rsidRPr="009A6E6C" w:rsidDel="00B66B2B">
              <w:rPr>
                <w:rStyle w:val="Hyperlink"/>
                <w:noProof/>
              </w:rPr>
              <w:fldChar w:fldCharType="end"/>
            </w:r>
          </w:del>
        </w:p>
        <w:p w14:paraId="57906205" w14:textId="345D16F8" w:rsidR="00BF7B5D" w:rsidDel="00B66B2B" w:rsidRDefault="00BF7B5D">
          <w:pPr>
            <w:pStyle w:val="TOC2"/>
            <w:tabs>
              <w:tab w:val="right" w:leader="dot" w:pos="10070"/>
            </w:tabs>
            <w:rPr>
              <w:del w:id="131" w:author="Venable, Isaac" w:date="2024-05-21T22:13:00Z" w16du:dateUtc="2024-05-22T05:13:00Z"/>
              <w:rFonts w:asciiTheme="minorHAnsi" w:eastAsiaTheme="minorEastAsia" w:hAnsiTheme="minorHAnsi" w:cstheme="minorBidi"/>
              <w:noProof/>
              <w:kern w:val="2"/>
              <w14:ligatures w14:val="standardContextual"/>
            </w:rPr>
          </w:pPr>
          <w:del w:id="132"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"_Toc167220912"</w:delInstrText>
            </w:r>
            <w:r w:rsidRPr="009A6E6C" w:rsidDel="00B66B2B">
              <w:rPr>
                <w:rStyle w:val="Hyperlink"/>
                <w:noProof/>
              </w:rPr>
              <w:delInstrText xml:space="preserve"> </w:delInstrText>
            </w:r>
            <w:r w:rsidRPr="009A6E6C" w:rsidDel="00B66B2B">
              <w:rPr>
                <w:rStyle w:val="Hyperlink"/>
                <w:noProof/>
              </w:rPr>
              <w:fldChar w:fldCharType="separate"/>
            </w:r>
          </w:del>
          <w:ins w:id="133" w:author="Venable, Isaac" w:date="2024-05-21T22:19:00Z" w16du:dateUtc="2024-05-22T05:19:00Z">
            <w:r w:rsidR="00FD7B58">
              <w:rPr>
                <w:rStyle w:val="Hyperlink"/>
                <w:b/>
                <w:bCs/>
                <w:noProof/>
              </w:rPr>
              <w:t>Error! Hyperlink reference not valid.</w:t>
            </w:r>
          </w:ins>
          <w:del w:id="134" w:author="Venable, Isaac" w:date="2024-05-21T22:13:00Z" w16du:dateUtc="2024-05-22T05:13:00Z">
            <w:r w:rsidRPr="009A6E6C" w:rsidDel="00B66B2B">
              <w:rPr>
                <w:rStyle w:val="Hyperlink"/>
                <w:rFonts w:ascii="Calibri" w:hAnsi="Calibri"/>
                <w:b/>
                <w:bCs/>
                <w:noProof/>
              </w:rPr>
              <w:delText>Legal Feasibility</w:delText>
            </w:r>
            <w:r w:rsidDel="00B66B2B">
              <w:rPr>
                <w:noProof/>
                <w:webHidden/>
              </w:rPr>
              <w:tab/>
            </w:r>
            <w:r w:rsidDel="00B66B2B">
              <w:rPr>
                <w:noProof/>
                <w:webHidden/>
              </w:rPr>
              <w:fldChar w:fldCharType="begin"/>
            </w:r>
            <w:r w:rsidDel="00B66B2B">
              <w:rPr>
                <w:noProof/>
                <w:webHidden/>
              </w:rPr>
              <w:delInstrText xml:space="preserve"> PAGEREF _Toc167220912 \h </w:delInstrText>
            </w:r>
            <w:r w:rsidDel="00B66B2B">
              <w:rPr>
                <w:noProof/>
                <w:webHidden/>
              </w:rPr>
            </w:r>
            <w:r w:rsidDel="00B66B2B">
              <w:rPr>
                <w:noProof/>
                <w:webHidden/>
              </w:rPr>
              <w:fldChar w:fldCharType="separate"/>
            </w:r>
          </w:del>
          <w:del w:id="135" w:author="Venable, Isaac" w:date="2024-05-21T21:55:00Z" w16du:dateUtc="2024-05-22T04:55:00Z">
            <w:r w:rsidDel="00BF7B5D">
              <w:rPr>
                <w:noProof/>
                <w:webHidden/>
              </w:rPr>
              <w:delText>7</w:delText>
            </w:r>
          </w:del>
          <w:del w:id="136" w:author="Venable, Isaac" w:date="2024-05-21T22:13:00Z" w16du:dateUtc="2024-05-22T05:13:00Z">
            <w:r w:rsidDel="00B66B2B">
              <w:rPr>
                <w:noProof/>
                <w:webHidden/>
              </w:rPr>
              <w:fldChar w:fldCharType="end"/>
            </w:r>
            <w:r w:rsidRPr="009A6E6C" w:rsidDel="00B66B2B">
              <w:rPr>
                <w:rStyle w:val="Hyperlink"/>
                <w:noProof/>
              </w:rPr>
              <w:fldChar w:fldCharType="end"/>
            </w:r>
          </w:del>
        </w:p>
        <w:p w14:paraId="590D4F9A" w14:textId="4FE39F6B" w:rsidR="00BF7B5D" w:rsidDel="00B66B2B" w:rsidRDefault="00BF7B5D">
          <w:pPr>
            <w:pStyle w:val="TOC2"/>
            <w:tabs>
              <w:tab w:val="left" w:pos="720"/>
              <w:tab w:val="right" w:leader="dot" w:pos="10070"/>
            </w:tabs>
            <w:rPr>
              <w:del w:id="137" w:author="Venable, Isaac" w:date="2024-05-21T22:13:00Z" w16du:dateUtc="2024-05-22T05:13:00Z"/>
              <w:rFonts w:asciiTheme="minorHAnsi" w:eastAsiaTheme="minorEastAsia" w:hAnsiTheme="minorHAnsi" w:cstheme="minorBidi"/>
              <w:noProof/>
              <w:kern w:val="2"/>
              <w14:ligatures w14:val="standardContextual"/>
            </w:rPr>
          </w:pPr>
          <w:del w:id="138"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"_Toc167220913"</w:delInstrText>
            </w:r>
            <w:r w:rsidRPr="009A6E6C" w:rsidDel="00B66B2B">
              <w:rPr>
                <w:rStyle w:val="Hyperlink"/>
                <w:noProof/>
              </w:rPr>
              <w:delInstrText xml:space="preserve"> </w:delInstrText>
            </w:r>
            <w:r w:rsidRPr="009A6E6C" w:rsidDel="00B66B2B">
              <w:rPr>
                <w:rStyle w:val="Hyperlink"/>
                <w:noProof/>
              </w:rPr>
              <w:fldChar w:fldCharType="separate"/>
            </w:r>
          </w:del>
          <w:ins w:id="139" w:author="Venable, Isaac" w:date="2024-05-21T22:19:00Z" w16du:dateUtc="2024-05-22T05:19:00Z">
            <w:r w:rsidR="00FD7B58">
              <w:rPr>
                <w:rStyle w:val="Hyperlink"/>
                <w:b/>
                <w:bCs/>
                <w:noProof/>
              </w:rPr>
              <w:t>Error! Hyperlink reference not valid.</w:t>
            </w:r>
          </w:ins>
          <w:del w:id="140"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There are no legal issues that will affect SmartSplits, so legal feasibility is </w:delText>
            </w:r>
            <w:r w:rsidRPr="009A6E6C" w:rsidDel="00B66B2B">
              <w:rPr>
                <w:rStyle w:val="Hyperlink"/>
                <w:rFonts w:ascii="Calibri" w:hAnsi="Calibri"/>
                <w:b/>
                <w:bCs/>
                <w:noProof/>
              </w:rPr>
              <w:delText>ideal</w:delText>
            </w:r>
            <w:r w:rsidDel="00B66B2B">
              <w:rPr>
                <w:noProof/>
                <w:webHidden/>
              </w:rPr>
              <w:tab/>
            </w:r>
            <w:r w:rsidDel="00B66B2B">
              <w:rPr>
                <w:noProof/>
                <w:webHidden/>
              </w:rPr>
              <w:fldChar w:fldCharType="begin"/>
            </w:r>
            <w:r w:rsidDel="00B66B2B">
              <w:rPr>
                <w:noProof/>
                <w:webHidden/>
              </w:rPr>
              <w:delInstrText xml:space="preserve"> PAGEREF _Toc167220913 \h </w:delInstrText>
            </w:r>
            <w:r w:rsidDel="00B66B2B">
              <w:rPr>
                <w:noProof/>
                <w:webHidden/>
              </w:rPr>
            </w:r>
            <w:r w:rsidDel="00B66B2B">
              <w:rPr>
                <w:noProof/>
                <w:webHidden/>
              </w:rPr>
              <w:fldChar w:fldCharType="separate"/>
            </w:r>
          </w:del>
          <w:del w:id="141" w:author="Venable, Isaac" w:date="2024-05-21T21:55:00Z" w16du:dateUtc="2024-05-22T04:55:00Z">
            <w:r w:rsidDel="00BF7B5D">
              <w:rPr>
                <w:noProof/>
                <w:webHidden/>
              </w:rPr>
              <w:delText>7</w:delText>
            </w:r>
          </w:del>
          <w:del w:id="142" w:author="Venable, Isaac" w:date="2024-05-21T22:13:00Z" w16du:dateUtc="2024-05-22T05:13:00Z">
            <w:r w:rsidDel="00B66B2B">
              <w:rPr>
                <w:noProof/>
                <w:webHidden/>
              </w:rPr>
              <w:fldChar w:fldCharType="end"/>
            </w:r>
            <w:r w:rsidRPr="009A6E6C" w:rsidDel="00B66B2B">
              <w:rPr>
                <w:rStyle w:val="Hyperlink"/>
                <w:noProof/>
              </w:rPr>
              <w:fldChar w:fldCharType="end"/>
            </w:r>
          </w:del>
        </w:p>
        <w:p w14:paraId="6EB3B576" w14:textId="1E953FB6" w:rsidR="00BF7B5D" w:rsidDel="00B66B2B" w:rsidRDefault="00BF7B5D">
          <w:pPr>
            <w:pStyle w:val="TOC2"/>
            <w:tabs>
              <w:tab w:val="right" w:leader="dot" w:pos="10070"/>
            </w:tabs>
            <w:rPr>
              <w:del w:id="143" w:author="Venable, Isaac" w:date="2024-05-21T22:13:00Z" w16du:dateUtc="2024-05-22T05:13:00Z"/>
              <w:rFonts w:asciiTheme="minorHAnsi" w:eastAsiaTheme="minorEastAsia" w:hAnsiTheme="minorHAnsi" w:cstheme="minorBidi"/>
              <w:noProof/>
              <w:kern w:val="2"/>
              <w14:ligatures w14:val="standardContextual"/>
            </w:rPr>
          </w:pPr>
          <w:del w:id="14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"_Toc167220914"</w:delInstrText>
            </w:r>
            <w:r w:rsidRPr="009A6E6C" w:rsidDel="00B66B2B">
              <w:rPr>
                <w:rStyle w:val="Hyperlink"/>
                <w:noProof/>
              </w:rPr>
              <w:delInstrText xml:space="preserve"> </w:delInstrText>
            </w:r>
            <w:r w:rsidRPr="009A6E6C" w:rsidDel="00B66B2B">
              <w:rPr>
                <w:rStyle w:val="Hyperlink"/>
                <w:noProof/>
              </w:rPr>
              <w:fldChar w:fldCharType="separate"/>
            </w:r>
          </w:del>
          <w:ins w:id="145" w:author="Venable, Isaac" w:date="2024-05-21T22:19:00Z" w16du:dateUtc="2024-05-22T05:19:00Z">
            <w:r w:rsidR="00FD7B58">
              <w:rPr>
                <w:rStyle w:val="Hyperlink"/>
                <w:b/>
                <w:bCs/>
                <w:noProof/>
              </w:rPr>
              <w:t>Error! Hyperlink reference not valid.</w:t>
            </w:r>
          </w:ins>
          <w:del w:id="146" w:author="Venable, Isaac" w:date="2024-05-21T22:13:00Z" w16du:dateUtc="2024-05-22T05:13:00Z">
            <w:r w:rsidRPr="009A6E6C" w:rsidDel="00B66B2B">
              <w:rPr>
                <w:rStyle w:val="Hyperlink"/>
                <w:rFonts w:ascii="Calibri" w:hAnsi="Calibri"/>
                <w:b/>
                <w:bCs/>
                <w:noProof/>
              </w:rPr>
              <w:delText>Contractual Feasibility</w:delText>
            </w:r>
            <w:r w:rsidDel="00B66B2B">
              <w:rPr>
                <w:noProof/>
                <w:webHidden/>
              </w:rPr>
              <w:tab/>
            </w:r>
            <w:r w:rsidDel="00B66B2B">
              <w:rPr>
                <w:noProof/>
                <w:webHidden/>
              </w:rPr>
              <w:fldChar w:fldCharType="begin"/>
            </w:r>
            <w:r w:rsidDel="00B66B2B">
              <w:rPr>
                <w:noProof/>
                <w:webHidden/>
              </w:rPr>
              <w:delInstrText xml:space="preserve"> PAGEREF _Toc167220914 \h </w:delInstrText>
            </w:r>
            <w:r w:rsidDel="00B66B2B">
              <w:rPr>
                <w:noProof/>
                <w:webHidden/>
              </w:rPr>
            </w:r>
            <w:r w:rsidDel="00B66B2B">
              <w:rPr>
                <w:noProof/>
                <w:webHidden/>
              </w:rPr>
              <w:fldChar w:fldCharType="separate"/>
            </w:r>
          </w:del>
          <w:del w:id="147" w:author="Venable, Isaac" w:date="2024-05-21T21:55:00Z" w16du:dateUtc="2024-05-22T04:55:00Z">
            <w:r w:rsidDel="00BF7B5D">
              <w:rPr>
                <w:noProof/>
                <w:webHidden/>
              </w:rPr>
              <w:delText>7</w:delText>
            </w:r>
          </w:del>
          <w:del w:id="148" w:author="Venable, Isaac" w:date="2024-05-21T22:13:00Z" w16du:dateUtc="2024-05-22T05:13:00Z">
            <w:r w:rsidDel="00B66B2B">
              <w:rPr>
                <w:noProof/>
                <w:webHidden/>
              </w:rPr>
              <w:fldChar w:fldCharType="end"/>
            </w:r>
            <w:r w:rsidRPr="009A6E6C" w:rsidDel="00B66B2B">
              <w:rPr>
                <w:rStyle w:val="Hyperlink"/>
                <w:noProof/>
              </w:rPr>
              <w:fldChar w:fldCharType="end"/>
            </w:r>
          </w:del>
        </w:p>
        <w:p w14:paraId="7F456CFE" w14:textId="34209FC8" w:rsidR="00BF7B5D" w:rsidDel="00B66B2B" w:rsidRDefault="00BF7B5D">
          <w:pPr>
            <w:pStyle w:val="TOC2"/>
            <w:tabs>
              <w:tab w:val="left" w:pos="720"/>
              <w:tab w:val="right" w:leader="dot" w:pos="10070"/>
            </w:tabs>
            <w:rPr>
              <w:del w:id="149" w:author="Venable, Isaac" w:date="2024-05-21T22:13:00Z" w16du:dateUtc="2024-05-22T05:13:00Z"/>
              <w:rFonts w:asciiTheme="minorHAnsi" w:eastAsiaTheme="minorEastAsia" w:hAnsiTheme="minorHAnsi" w:cstheme="minorBidi"/>
              <w:noProof/>
              <w:kern w:val="2"/>
              <w14:ligatures w14:val="standardContextual"/>
            </w:rPr>
          </w:pPr>
          <w:del w:id="150"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"_Toc167220915"</w:delInstrText>
            </w:r>
            <w:r w:rsidRPr="009A6E6C" w:rsidDel="00B66B2B">
              <w:rPr>
                <w:rStyle w:val="Hyperlink"/>
                <w:noProof/>
              </w:rPr>
              <w:delInstrText xml:space="preserve"> </w:delInstrText>
            </w:r>
            <w:r w:rsidRPr="009A6E6C" w:rsidDel="00B66B2B">
              <w:rPr>
                <w:rStyle w:val="Hyperlink"/>
                <w:noProof/>
              </w:rPr>
              <w:fldChar w:fldCharType="separate"/>
            </w:r>
          </w:del>
          <w:ins w:id="151" w:author="Venable, Isaac" w:date="2024-05-21T22:19:00Z" w16du:dateUtc="2024-05-22T05:19:00Z">
            <w:r w:rsidR="00FD7B58">
              <w:rPr>
                <w:rStyle w:val="Hyperlink"/>
                <w:b/>
                <w:bCs/>
                <w:noProof/>
              </w:rPr>
              <w:t>Error! Hyperlink reference not valid.</w:t>
            </w:r>
          </w:ins>
          <w:del w:id="152"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 xml:space="preserve">There are no contract issues that will affect SmartSplits, so contractual feasibility is </w:delText>
            </w:r>
            <w:r w:rsidRPr="009A6E6C" w:rsidDel="00B66B2B">
              <w:rPr>
                <w:rStyle w:val="Hyperlink"/>
                <w:rFonts w:ascii="Calibri" w:hAnsi="Calibri"/>
                <w:b/>
                <w:bCs/>
                <w:noProof/>
              </w:rPr>
              <w:delText>ideal</w:delText>
            </w:r>
            <w:r w:rsidDel="00B66B2B">
              <w:rPr>
                <w:noProof/>
                <w:webHidden/>
              </w:rPr>
              <w:tab/>
            </w:r>
            <w:r w:rsidDel="00B66B2B">
              <w:rPr>
                <w:noProof/>
                <w:webHidden/>
              </w:rPr>
              <w:fldChar w:fldCharType="begin"/>
            </w:r>
            <w:r w:rsidDel="00B66B2B">
              <w:rPr>
                <w:noProof/>
                <w:webHidden/>
              </w:rPr>
              <w:delInstrText xml:space="preserve"> PAGEREF _Toc167220915 \h </w:delInstrText>
            </w:r>
            <w:r w:rsidDel="00B66B2B">
              <w:rPr>
                <w:noProof/>
                <w:webHidden/>
              </w:rPr>
            </w:r>
            <w:r w:rsidDel="00B66B2B">
              <w:rPr>
                <w:noProof/>
                <w:webHidden/>
              </w:rPr>
              <w:fldChar w:fldCharType="separate"/>
            </w:r>
          </w:del>
          <w:del w:id="153" w:author="Venable, Isaac" w:date="2024-05-21T21:55:00Z" w16du:dateUtc="2024-05-22T04:55:00Z">
            <w:r w:rsidDel="00BF7B5D">
              <w:rPr>
                <w:noProof/>
                <w:webHidden/>
              </w:rPr>
              <w:delText>7</w:delText>
            </w:r>
          </w:del>
          <w:del w:id="154" w:author="Venable, Isaac" w:date="2024-05-21T22:13:00Z" w16du:dateUtc="2024-05-22T05:13:00Z">
            <w:r w:rsidDel="00B66B2B">
              <w:rPr>
                <w:noProof/>
                <w:webHidden/>
              </w:rPr>
              <w:fldChar w:fldCharType="end"/>
            </w:r>
            <w:r w:rsidRPr="009A6E6C" w:rsidDel="00B66B2B">
              <w:rPr>
                <w:rStyle w:val="Hyperlink"/>
                <w:noProof/>
              </w:rPr>
              <w:fldChar w:fldCharType="end"/>
            </w:r>
          </w:del>
        </w:p>
        <w:p w14:paraId="257359AA" w14:textId="7755EC44"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"_Toc167220916"</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Conclusion</w:t>
          </w:r>
          <w:r>
            <w:rPr>
              <w:noProof/>
              <w:webHidden/>
            </w:rPr>
            <w:tab/>
          </w:r>
          <w:r>
            <w:rPr>
              <w:noProof/>
              <w:webHidden/>
            </w:rPr>
            <w:fldChar w:fldCharType="begin"/>
          </w:r>
          <w:r>
            <w:rPr>
              <w:noProof/>
              <w:webHidden/>
            </w:rPr>
            <w:instrText xml:space="preserve"> PAGEREF _Toc167220916 \h </w:instrText>
          </w:r>
          <w:r>
            <w:rPr>
              <w:noProof/>
              <w:webHidden/>
            </w:rPr>
          </w:r>
          <w:r>
            <w:rPr>
              <w:noProof/>
              <w:webHidden/>
            </w:rPr>
            <w:fldChar w:fldCharType="separate"/>
          </w:r>
          <w:ins w:id="155" w:author="Venable, Isaac" w:date="2024-05-21T22:19:00Z" w16du:dateUtc="2024-05-22T05:19:00Z">
            <w:r w:rsidR="00FD7B58">
              <w:rPr>
                <w:noProof/>
                <w:webHidden/>
              </w:rPr>
              <w:t>7</w:t>
            </w:r>
          </w:ins>
          <w:del w:id="156" w:author="Venable, Isaac" w:date="2024-05-21T21:55:00Z" w16du:dateUtc="2024-05-22T04:55:00Z">
            <w:r w:rsidDel="00BF7B5D">
              <w:rPr>
                <w:noProof/>
                <w:webHidden/>
              </w:rPr>
              <w:delText>7</w:delText>
            </w:r>
          </w:del>
          <w:r>
            <w:rPr>
              <w:noProof/>
              <w:webHidden/>
            </w:rPr>
            <w:fldChar w:fldCharType="end"/>
          </w:r>
          <w:r w:rsidRPr="009A6E6C">
            <w:rPr>
              <w:rStyle w:val="Hyperlink"/>
              <w:noProof/>
            </w:rPr>
            <w:fldChar w:fldCharType="end"/>
          </w:r>
        </w:p>
        <w:p w14:paraId="55439F4E" w14:textId="168013DC" w:rsidR="00BF7B5D" w:rsidRDefault="00BF7B5D">
          <w:pPr>
            <w:pStyle w:val="TOC1"/>
            <w:tabs>
              <w:tab w:val="left" w:pos="720"/>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"_Toc167220917"</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4.0</w:t>
          </w:r>
          <w:r>
            <w:rPr>
              <w:rFonts w:asciiTheme="minorHAnsi" w:eastAsiaTheme="minorEastAsia" w:hAnsiTheme="minorHAnsi" w:cstheme="minorBidi"/>
              <w:noProof/>
              <w:kern w:val="2"/>
              <w14:ligatures w14:val="standardContextual"/>
            </w:rPr>
            <w:tab/>
          </w:r>
          <w:r w:rsidRPr="009A6E6C">
            <w:rPr>
              <w:rStyle w:val="Hyperlink"/>
              <w:rFonts w:ascii="Calibri" w:hAnsi="Calibri"/>
              <w:noProof/>
            </w:rPr>
            <w:t>Requirements Definition</w:t>
          </w:r>
          <w:r>
            <w:rPr>
              <w:noProof/>
              <w:webHidden/>
            </w:rPr>
            <w:tab/>
          </w:r>
          <w:r>
            <w:rPr>
              <w:noProof/>
              <w:webHidden/>
            </w:rPr>
            <w:fldChar w:fldCharType="begin"/>
          </w:r>
          <w:r>
            <w:rPr>
              <w:noProof/>
              <w:webHidden/>
            </w:rPr>
            <w:instrText xml:space="preserve"> PAGEREF _Toc167220917 \h </w:instrText>
          </w:r>
          <w:r>
            <w:rPr>
              <w:noProof/>
              <w:webHidden/>
            </w:rPr>
          </w:r>
          <w:r>
            <w:rPr>
              <w:noProof/>
              <w:webHidden/>
            </w:rPr>
            <w:fldChar w:fldCharType="separate"/>
          </w:r>
          <w:ins w:id="157" w:author="Venable, Isaac" w:date="2024-05-21T22:19:00Z" w16du:dateUtc="2024-05-22T05:19:00Z">
            <w:r w:rsidR="00FD7B58">
              <w:rPr>
                <w:noProof/>
                <w:webHidden/>
              </w:rPr>
              <w:t>8</w:t>
            </w:r>
          </w:ins>
          <w:del w:id="158" w:author="Venable, Isaac" w:date="2024-05-21T21:55:00Z" w16du:dateUtc="2024-05-22T04:55:00Z">
            <w:r w:rsidDel="00BF7B5D">
              <w:rPr>
                <w:noProof/>
                <w:webHidden/>
              </w:rPr>
              <w:delText>8</w:delText>
            </w:r>
          </w:del>
          <w:r>
            <w:rPr>
              <w:noProof/>
              <w:webHidden/>
            </w:rPr>
            <w:fldChar w:fldCharType="end"/>
          </w:r>
          <w:r w:rsidRPr="009A6E6C">
            <w:rPr>
              <w:rStyle w:val="Hyperlink"/>
              <w:noProof/>
            </w:rPr>
            <w:fldChar w:fldCharType="end"/>
          </w:r>
        </w:p>
        <w:p w14:paraId="1E43574B" w14:textId="29E72AFE"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"_Toc167220918"</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Introduction</w:t>
          </w:r>
          <w:r>
            <w:rPr>
              <w:noProof/>
              <w:webHidden/>
            </w:rPr>
            <w:tab/>
          </w:r>
          <w:r>
            <w:rPr>
              <w:noProof/>
              <w:webHidden/>
            </w:rPr>
            <w:fldChar w:fldCharType="begin"/>
          </w:r>
          <w:r>
            <w:rPr>
              <w:noProof/>
              <w:webHidden/>
            </w:rPr>
            <w:instrText xml:space="preserve"> PAGEREF _Toc167220918 \h </w:instrText>
          </w:r>
          <w:r>
            <w:rPr>
              <w:noProof/>
              <w:webHidden/>
            </w:rPr>
          </w:r>
          <w:r>
            <w:rPr>
              <w:noProof/>
              <w:webHidden/>
            </w:rPr>
            <w:fldChar w:fldCharType="separate"/>
          </w:r>
          <w:ins w:id="159" w:author="Venable, Isaac" w:date="2024-05-21T22:19:00Z" w16du:dateUtc="2024-05-22T05:19:00Z">
            <w:r w:rsidR="00FD7B58">
              <w:rPr>
                <w:noProof/>
                <w:webHidden/>
              </w:rPr>
              <w:t>8</w:t>
            </w:r>
          </w:ins>
          <w:del w:id="160" w:author="Venable, Isaac" w:date="2024-05-21T21:55:00Z" w16du:dateUtc="2024-05-22T04:55:00Z">
            <w:r w:rsidDel="00BF7B5D">
              <w:rPr>
                <w:noProof/>
                <w:webHidden/>
              </w:rPr>
              <w:delText>8</w:delText>
            </w:r>
          </w:del>
          <w:r>
            <w:rPr>
              <w:noProof/>
              <w:webHidden/>
            </w:rPr>
            <w:fldChar w:fldCharType="end"/>
          </w:r>
          <w:r w:rsidRPr="009A6E6C">
            <w:rPr>
              <w:rStyle w:val="Hyperlink"/>
              <w:noProof/>
            </w:rPr>
            <w:fldChar w:fldCharType="end"/>
          </w:r>
        </w:p>
        <w:p w14:paraId="18789790" w14:textId="6F921FF1"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"_Toc167220919"</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Functional Requirements</w:t>
          </w:r>
          <w:r>
            <w:rPr>
              <w:noProof/>
              <w:webHidden/>
            </w:rPr>
            <w:tab/>
          </w:r>
          <w:r>
            <w:rPr>
              <w:noProof/>
              <w:webHidden/>
            </w:rPr>
            <w:fldChar w:fldCharType="begin"/>
          </w:r>
          <w:r>
            <w:rPr>
              <w:noProof/>
              <w:webHidden/>
            </w:rPr>
            <w:instrText xml:space="preserve"> PAGEREF _Toc167220919 \h </w:instrText>
          </w:r>
          <w:r>
            <w:rPr>
              <w:noProof/>
              <w:webHidden/>
            </w:rPr>
          </w:r>
          <w:r>
            <w:rPr>
              <w:noProof/>
              <w:webHidden/>
            </w:rPr>
            <w:fldChar w:fldCharType="separate"/>
          </w:r>
          <w:ins w:id="161" w:author="Venable, Isaac" w:date="2024-05-21T22:19:00Z" w16du:dateUtc="2024-05-22T05:19:00Z">
            <w:r w:rsidR="00FD7B58">
              <w:rPr>
                <w:noProof/>
                <w:webHidden/>
              </w:rPr>
              <w:t>8</w:t>
            </w:r>
          </w:ins>
          <w:del w:id="162" w:author="Venable, Isaac" w:date="2024-05-21T21:55:00Z" w16du:dateUtc="2024-05-22T04:55:00Z">
            <w:r w:rsidDel="00BF7B5D">
              <w:rPr>
                <w:noProof/>
                <w:webHidden/>
              </w:rPr>
              <w:delText>8</w:delText>
            </w:r>
          </w:del>
          <w:r>
            <w:rPr>
              <w:noProof/>
              <w:webHidden/>
            </w:rPr>
            <w:fldChar w:fldCharType="end"/>
          </w:r>
          <w:r w:rsidRPr="009A6E6C">
            <w:rPr>
              <w:rStyle w:val="Hyperlink"/>
              <w:noProof/>
            </w:rPr>
            <w:fldChar w:fldCharType="end"/>
          </w:r>
        </w:p>
        <w:p w14:paraId="655B3572" w14:textId="4E0F52AF" w:rsidR="00BF7B5D" w:rsidDel="00B66B2B" w:rsidRDefault="00BF7B5D">
          <w:pPr>
            <w:pStyle w:val="TOC2"/>
            <w:tabs>
              <w:tab w:val="left" w:pos="720"/>
              <w:tab w:val="right" w:leader="dot" w:pos="10070"/>
            </w:tabs>
            <w:rPr>
              <w:del w:id="163" w:author="Venable, Isaac" w:date="2024-05-21T22:13:00Z" w16du:dateUtc="2024-05-22T05:13:00Z"/>
              <w:rFonts w:asciiTheme="minorHAnsi" w:eastAsiaTheme="minorEastAsia" w:hAnsiTheme="minorHAnsi" w:cstheme="minorBidi"/>
              <w:noProof/>
              <w:kern w:val="2"/>
              <w14:ligatures w14:val="standardContextual"/>
            </w:rPr>
          </w:pPr>
          <w:del w:id="16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"_Toc167220920"</w:delInstrText>
            </w:r>
            <w:r w:rsidRPr="009A6E6C" w:rsidDel="00B66B2B">
              <w:rPr>
                <w:rStyle w:val="Hyperlink"/>
                <w:noProof/>
              </w:rPr>
              <w:delInstrText xml:space="preserve"> </w:delInstrText>
            </w:r>
            <w:r w:rsidRPr="009A6E6C" w:rsidDel="00B66B2B">
              <w:rPr>
                <w:rStyle w:val="Hyperlink"/>
                <w:noProof/>
              </w:rPr>
              <w:fldChar w:fldCharType="separate"/>
            </w:r>
          </w:del>
          <w:ins w:id="165" w:author="Venable, Isaac" w:date="2024-05-21T22:19:00Z" w16du:dateUtc="2024-05-22T05:19:00Z">
            <w:r w:rsidR="00FD7B58">
              <w:rPr>
                <w:rStyle w:val="Hyperlink"/>
                <w:b/>
                <w:bCs/>
                <w:noProof/>
              </w:rPr>
              <w:t>Error! Hyperlink reference not valid.</w:t>
            </w:r>
          </w:ins>
          <w:del w:id="166" w:author="Venable, Isaac" w:date="2024-05-21T22:13:00Z" w16du:dateUtc="2024-05-22T05:13:00Z">
            <w:r w:rsidRPr="009A6E6C" w:rsidDel="00B66B2B">
              <w:rPr>
                <w:rStyle w:val="Hyperlink"/>
                <w:rFonts w:ascii="Calibri" w:hAnsi="Calibri"/>
                <w:noProof/>
              </w:rPr>
              <w:delText>1.</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Record Splits – The app can record splits at different intervals for track races of any length.</w:delText>
            </w:r>
            <w:r w:rsidDel="00B66B2B">
              <w:rPr>
                <w:noProof/>
                <w:webHidden/>
              </w:rPr>
              <w:tab/>
            </w:r>
            <w:r w:rsidDel="00B66B2B">
              <w:rPr>
                <w:noProof/>
                <w:webHidden/>
              </w:rPr>
              <w:fldChar w:fldCharType="begin"/>
            </w:r>
            <w:r w:rsidDel="00B66B2B">
              <w:rPr>
                <w:noProof/>
                <w:webHidden/>
              </w:rPr>
              <w:delInstrText xml:space="preserve"> PAGEREF _Toc167220920 \h </w:delInstrText>
            </w:r>
            <w:r w:rsidDel="00B66B2B">
              <w:rPr>
                <w:noProof/>
                <w:webHidden/>
              </w:rPr>
            </w:r>
            <w:r w:rsidDel="00B66B2B">
              <w:rPr>
                <w:noProof/>
                <w:webHidden/>
              </w:rPr>
              <w:fldChar w:fldCharType="separate"/>
            </w:r>
          </w:del>
          <w:del w:id="167" w:author="Venable, Isaac" w:date="2024-05-21T21:55:00Z" w16du:dateUtc="2024-05-22T04:55:00Z">
            <w:r w:rsidDel="00BF7B5D">
              <w:rPr>
                <w:noProof/>
                <w:webHidden/>
              </w:rPr>
              <w:delText>8</w:delText>
            </w:r>
          </w:del>
          <w:del w:id="168" w:author="Venable, Isaac" w:date="2024-05-21T22:13:00Z" w16du:dateUtc="2024-05-22T05:13:00Z">
            <w:r w:rsidDel="00B66B2B">
              <w:rPr>
                <w:noProof/>
                <w:webHidden/>
              </w:rPr>
              <w:fldChar w:fldCharType="end"/>
            </w:r>
            <w:r w:rsidRPr="009A6E6C" w:rsidDel="00B66B2B">
              <w:rPr>
                <w:rStyle w:val="Hyperlink"/>
                <w:noProof/>
              </w:rPr>
              <w:fldChar w:fldCharType="end"/>
            </w:r>
          </w:del>
        </w:p>
        <w:p w14:paraId="771E30D9" w14:textId="32C001D4" w:rsidR="00BF7B5D" w:rsidDel="00B66B2B" w:rsidRDefault="00BF7B5D">
          <w:pPr>
            <w:pStyle w:val="TOC2"/>
            <w:tabs>
              <w:tab w:val="left" w:pos="720"/>
              <w:tab w:val="right" w:leader="dot" w:pos="10070"/>
            </w:tabs>
            <w:rPr>
              <w:del w:id="169" w:author="Venable, Isaac" w:date="2024-05-21T22:13:00Z" w16du:dateUtc="2024-05-22T05:13:00Z"/>
              <w:rFonts w:asciiTheme="minorHAnsi" w:eastAsiaTheme="minorEastAsia" w:hAnsiTheme="minorHAnsi" w:cstheme="minorBidi"/>
              <w:noProof/>
              <w:kern w:val="2"/>
              <w14:ligatures w14:val="standardContextual"/>
            </w:rPr>
          </w:pPr>
          <w:del w:id="170"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"_Toc167220921"</w:delInstrText>
            </w:r>
            <w:r w:rsidRPr="009A6E6C" w:rsidDel="00B66B2B">
              <w:rPr>
                <w:rStyle w:val="Hyperlink"/>
                <w:noProof/>
              </w:rPr>
              <w:delInstrText xml:space="preserve"> </w:delInstrText>
            </w:r>
            <w:r w:rsidRPr="009A6E6C" w:rsidDel="00B66B2B">
              <w:rPr>
                <w:rStyle w:val="Hyperlink"/>
                <w:noProof/>
              </w:rPr>
              <w:fldChar w:fldCharType="separate"/>
            </w:r>
          </w:del>
          <w:ins w:id="171" w:author="Venable, Isaac" w:date="2024-05-21T22:19:00Z" w16du:dateUtc="2024-05-22T05:19:00Z">
            <w:r w:rsidR="00FD7B58">
              <w:rPr>
                <w:rStyle w:val="Hyperlink"/>
                <w:b/>
                <w:bCs/>
                <w:noProof/>
              </w:rPr>
              <w:t>Error! Hyperlink reference not valid.</w:t>
            </w:r>
          </w:ins>
          <w:del w:id="172" w:author="Venable, Isaac" w:date="2024-05-21T22:13:00Z" w16du:dateUtc="2024-05-22T05:13:00Z">
            <w:r w:rsidRPr="009A6E6C" w:rsidDel="00B66B2B">
              <w:rPr>
                <w:rStyle w:val="Hyperlink"/>
                <w:rFonts w:ascii="Calibri" w:hAnsi="Calibri"/>
                <w:noProof/>
              </w:rPr>
              <w:delText>2.</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On Pace For – The app determines what a runner is on pace to run, based on either average or most recent split.</w:delText>
            </w:r>
            <w:r w:rsidDel="00B66B2B">
              <w:rPr>
                <w:noProof/>
                <w:webHidden/>
              </w:rPr>
              <w:tab/>
            </w:r>
            <w:r w:rsidDel="00B66B2B">
              <w:rPr>
                <w:noProof/>
                <w:webHidden/>
              </w:rPr>
              <w:fldChar w:fldCharType="begin"/>
            </w:r>
            <w:r w:rsidDel="00B66B2B">
              <w:rPr>
                <w:noProof/>
                <w:webHidden/>
              </w:rPr>
              <w:delInstrText xml:space="preserve"> PAGEREF _Toc167220921 \h </w:delInstrText>
            </w:r>
            <w:r w:rsidDel="00B66B2B">
              <w:rPr>
                <w:noProof/>
                <w:webHidden/>
              </w:rPr>
            </w:r>
            <w:r w:rsidDel="00B66B2B">
              <w:rPr>
                <w:noProof/>
                <w:webHidden/>
              </w:rPr>
              <w:fldChar w:fldCharType="separate"/>
            </w:r>
          </w:del>
          <w:del w:id="173" w:author="Venable, Isaac" w:date="2024-05-21T21:55:00Z" w16du:dateUtc="2024-05-22T04:55:00Z">
            <w:r w:rsidDel="00BF7B5D">
              <w:rPr>
                <w:noProof/>
                <w:webHidden/>
              </w:rPr>
              <w:delText>8</w:delText>
            </w:r>
          </w:del>
          <w:del w:id="174" w:author="Venable, Isaac" w:date="2024-05-21T22:13:00Z" w16du:dateUtc="2024-05-22T05:13:00Z">
            <w:r w:rsidDel="00B66B2B">
              <w:rPr>
                <w:noProof/>
                <w:webHidden/>
              </w:rPr>
              <w:fldChar w:fldCharType="end"/>
            </w:r>
            <w:r w:rsidRPr="009A6E6C" w:rsidDel="00B66B2B">
              <w:rPr>
                <w:rStyle w:val="Hyperlink"/>
                <w:noProof/>
              </w:rPr>
              <w:fldChar w:fldCharType="end"/>
            </w:r>
          </w:del>
        </w:p>
        <w:p w14:paraId="5C44FE40" w14:textId="2A13135B" w:rsidR="00BF7B5D" w:rsidDel="00B66B2B" w:rsidRDefault="00BF7B5D">
          <w:pPr>
            <w:pStyle w:val="TOC2"/>
            <w:tabs>
              <w:tab w:val="left" w:pos="720"/>
              <w:tab w:val="right" w:leader="dot" w:pos="10070"/>
            </w:tabs>
            <w:rPr>
              <w:del w:id="175" w:author="Venable, Isaac" w:date="2024-05-21T22:13:00Z" w16du:dateUtc="2024-05-22T05:13:00Z"/>
              <w:rFonts w:asciiTheme="minorHAnsi" w:eastAsiaTheme="minorEastAsia" w:hAnsiTheme="minorHAnsi" w:cstheme="minorBidi"/>
              <w:noProof/>
              <w:kern w:val="2"/>
              <w14:ligatures w14:val="standardContextual"/>
            </w:rPr>
          </w:pPr>
          <w:del w:id="176"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"_Toc167220922"</w:delInstrText>
            </w:r>
            <w:r w:rsidRPr="009A6E6C" w:rsidDel="00B66B2B">
              <w:rPr>
                <w:rStyle w:val="Hyperlink"/>
                <w:noProof/>
              </w:rPr>
              <w:delInstrText xml:space="preserve"> </w:delInstrText>
            </w:r>
            <w:r w:rsidRPr="009A6E6C" w:rsidDel="00B66B2B">
              <w:rPr>
                <w:rStyle w:val="Hyperlink"/>
                <w:noProof/>
              </w:rPr>
              <w:fldChar w:fldCharType="separate"/>
            </w:r>
          </w:del>
          <w:ins w:id="177" w:author="Venable, Isaac" w:date="2024-05-21T22:19:00Z" w16du:dateUtc="2024-05-22T05:19:00Z">
            <w:r w:rsidR="00FD7B58">
              <w:rPr>
                <w:rStyle w:val="Hyperlink"/>
                <w:b/>
                <w:bCs/>
                <w:noProof/>
              </w:rPr>
              <w:t>Error! Hyperlink reference not valid.</w:t>
            </w:r>
          </w:ins>
          <w:del w:id="178" w:author="Venable, Isaac" w:date="2024-05-21T22:13:00Z" w16du:dateUtc="2024-05-22T05:13:00Z">
            <w:r w:rsidRPr="009A6E6C" w:rsidDel="00B66B2B">
              <w:rPr>
                <w:rStyle w:val="Hyperlink"/>
                <w:rFonts w:ascii="Calibri" w:hAnsi="Calibri"/>
                <w:noProof/>
              </w:rPr>
              <w:delText>3.</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Splits Needed – The app determines what a runner needs to run for each split based on previous splits and a goal time.</w:delText>
            </w:r>
            <w:r w:rsidDel="00B66B2B">
              <w:rPr>
                <w:noProof/>
                <w:webHidden/>
              </w:rPr>
              <w:tab/>
            </w:r>
            <w:r w:rsidDel="00B66B2B">
              <w:rPr>
                <w:noProof/>
                <w:webHidden/>
              </w:rPr>
              <w:fldChar w:fldCharType="begin"/>
            </w:r>
            <w:r w:rsidDel="00B66B2B">
              <w:rPr>
                <w:noProof/>
                <w:webHidden/>
              </w:rPr>
              <w:delInstrText xml:space="preserve"> PAGEREF _Toc167220922 \h </w:delInstrText>
            </w:r>
            <w:r w:rsidDel="00B66B2B">
              <w:rPr>
                <w:noProof/>
                <w:webHidden/>
              </w:rPr>
            </w:r>
            <w:r w:rsidDel="00B66B2B">
              <w:rPr>
                <w:noProof/>
                <w:webHidden/>
              </w:rPr>
              <w:fldChar w:fldCharType="separate"/>
            </w:r>
          </w:del>
          <w:del w:id="179" w:author="Venable, Isaac" w:date="2024-05-21T21:55:00Z" w16du:dateUtc="2024-05-22T04:55:00Z">
            <w:r w:rsidDel="00BF7B5D">
              <w:rPr>
                <w:noProof/>
                <w:webHidden/>
              </w:rPr>
              <w:delText>8</w:delText>
            </w:r>
          </w:del>
          <w:del w:id="180" w:author="Venable, Isaac" w:date="2024-05-21T22:13:00Z" w16du:dateUtc="2024-05-22T05:13:00Z">
            <w:r w:rsidDel="00B66B2B">
              <w:rPr>
                <w:noProof/>
                <w:webHidden/>
              </w:rPr>
              <w:fldChar w:fldCharType="end"/>
            </w:r>
            <w:r w:rsidRPr="009A6E6C" w:rsidDel="00B66B2B">
              <w:rPr>
                <w:rStyle w:val="Hyperlink"/>
                <w:noProof/>
              </w:rPr>
              <w:fldChar w:fldCharType="end"/>
            </w:r>
          </w:del>
        </w:p>
        <w:p w14:paraId="5DDABC2F" w14:textId="555A4825" w:rsidR="00BF7B5D" w:rsidDel="00B66B2B" w:rsidRDefault="00BF7B5D">
          <w:pPr>
            <w:pStyle w:val="TOC2"/>
            <w:tabs>
              <w:tab w:val="left" w:pos="720"/>
              <w:tab w:val="right" w:leader="dot" w:pos="10070"/>
            </w:tabs>
            <w:rPr>
              <w:del w:id="181" w:author="Venable, Isaac" w:date="2024-05-21T22:13:00Z" w16du:dateUtc="2024-05-22T05:13:00Z"/>
              <w:rFonts w:asciiTheme="minorHAnsi" w:eastAsiaTheme="minorEastAsia" w:hAnsiTheme="minorHAnsi" w:cstheme="minorBidi"/>
              <w:noProof/>
              <w:kern w:val="2"/>
              <w14:ligatures w14:val="standardContextual"/>
            </w:rPr>
          </w:pPr>
          <w:del w:id="182"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"_Toc167220923"</w:delInstrText>
            </w:r>
            <w:r w:rsidRPr="009A6E6C" w:rsidDel="00B66B2B">
              <w:rPr>
                <w:rStyle w:val="Hyperlink"/>
                <w:noProof/>
              </w:rPr>
              <w:delInstrText xml:space="preserve"> </w:delInstrText>
            </w:r>
            <w:r w:rsidRPr="009A6E6C" w:rsidDel="00B66B2B">
              <w:rPr>
                <w:rStyle w:val="Hyperlink"/>
                <w:noProof/>
              </w:rPr>
              <w:fldChar w:fldCharType="separate"/>
            </w:r>
          </w:del>
          <w:ins w:id="183" w:author="Venable, Isaac" w:date="2024-05-21T22:19:00Z" w16du:dateUtc="2024-05-22T05:19:00Z">
            <w:r w:rsidR="00FD7B58">
              <w:rPr>
                <w:rStyle w:val="Hyperlink"/>
                <w:b/>
                <w:bCs/>
                <w:noProof/>
              </w:rPr>
              <w:t>Error! Hyperlink reference not valid.</w:t>
            </w:r>
          </w:ins>
          <w:del w:id="184" w:author="Venable, Isaac" w:date="2024-05-21T22:13:00Z" w16du:dateUtc="2024-05-22T05:13:00Z">
            <w:r w:rsidRPr="009A6E6C" w:rsidDel="00B66B2B">
              <w:rPr>
                <w:rStyle w:val="Hyperlink"/>
                <w:rFonts w:ascii="Calibri" w:hAnsi="Calibri"/>
                <w:noProof/>
              </w:rPr>
              <w:delText>4.</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Split Comparison – The app can determine how much a runner is ahead or behind their previous races at any point in a race.</w:delText>
            </w:r>
            <w:r w:rsidDel="00B66B2B">
              <w:rPr>
                <w:noProof/>
                <w:webHidden/>
              </w:rPr>
              <w:tab/>
            </w:r>
            <w:r w:rsidDel="00B66B2B">
              <w:rPr>
                <w:noProof/>
                <w:webHidden/>
              </w:rPr>
              <w:fldChar w:fldCharType="begin"/>
            </w:r>
            <w:r w:rsidDel="00B66B2B">
              <w:rPr>
                <w:noProof/>
                <w:webHidden/>
              </w:rPr>
              <w:delInstrText xml:space="preserve"> PAGEREF _Toc167220923 \h </w:delInstrText>
            </w:r>
            <w:r w:rsidDel="00B66B2B">
              <w:rPr>
                <w:noProof/>
                <w:webHidden/>
              </w:rPr>
            </w:r>
            <w:r w:rsidDel="00B66B2B">
              <w:rPr>
                <w:noProof/>
                <w:webHidden/>
              </w:rPr>
              <w:fldChar w:fldCharType="separate"/>
            </w:r>
          </w:del>
          <w:del w:id="185" w:author="Venable, Isaac" w:date="2024-05-21T21:55:00Z" w16du:dateUtc="2024-05-22T04:55:00Z">
            <w:r w:rsidDel="00BF7B5D">
              <w:rPr>
                <w:noProof/>
                <w:webHidden/>
              </w:rPr>
              <w:delText>8</w:delText>
            </w:r>
          </w:del>
          <w:del w:id="186" w:author="Venable, Isaac" w:date="2024-05-21T22:13:00Z" w16du:dateUtc="2024-05-22T05:13:00Z">
            <w:r w:rsidDel="00B66B2B">
              <w:rPr>
                <w:noProof/>
                <w:webHidden/>
              </w:rPr>
              <w:fldChar w:fldCharType="end"/>
            </w:r>
            <w:r w:rsidRPr="009A6E6C" w:rsidDel="00B66B2B">
              <w:rPr>
                <w:rStyle w:val="Hyperlink"/>
                <w:noProof/>
              </w:rPr>
              <w:fldChar w:fldCharType="end"/>
            </w:r>
          </w:del>
        </w:p>
        <w:p w14:paraId="2B72363C" w14:textId="7875C1CC" w:rsidR="00BF7B5D" w:rsidDel="00B66B2B" w:rsidRDefault="00BF7B5D">
          <w:pPr>
            <w:pStyle w:val="TOC2"/>
            <w:tabs>
              <w:tab w:val="left" w:pos="720"/>
              <w:tab w:val="right" w:leader="dot" w:pos="10070"/>
            </w:tabs>
            <w:rPr>
              <w:del w:id="187" w:author="Venable, Isaac" w:date="2024-05-21T22:13:00Z" w16du:dateUtc="2024-05-22T05:13:00Z"/>
              <w:rFonts w:asciiTheme="minorHAnsi" w:eastAsiaTheme="minorEastAsia" w:hAnsiTheme="minorHAnsi" w:cstheme="minorBidi"/>
              <w:noProof/>
              <w:kern w:val="2"/>
              <w14:ligatures w14:val="standardContextual"/>
            </w:rPr>
          </w:pPr>
          <w:del w:id="188"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"_Toc167220924"</w:delInstrText>
            </w:r>
            <w:r w:rsidRPr="009A6E6C" w:rsidDel="00B66B2B">
              <w:rPr>
                <w:rStyle w:val="Hyperlink"/>
                <w:noProof/>
              </w:rPr>
              <w:delInstrText xml:space="preserve"> </w:delInstrText>
            </w:r>
            <w:r w:rsidRPr="009A6E6C" w:rsidDel="00B66B2B">
              <w:rPr>
                <w:rStyle w:val="Hyperlink"/>
                <w:noProof/>
              </w:rPr>
              <w:fldChar w:fldCharType="separate"/>
            </w:r>
          </w:del>
          <w:ins w:id="189" w:author="Venable, Isaac" w:date="2024-05-21T22:19:00Z" w16du:dateUtc="2024-05-22T05:19:00Z">
            <w:r w:rsidR="00FD7B58">
              <w:rPr>
                <w:rStyle w:val="Hyperlink"/>
                <w:b/>
                <w:bCs/>
                <w:noProof/>
              </w:rPr>
              <w:t>Error! Hyperlink reference not valid.</w:t>
            </w:r>
          </w:ins>
          <w:del w:id="190" w:author="Venable, Isaac" w:date="2024-05-21T22:13:00Z" w16du:dateUtc="2024-05-22T05:13:00Z">
            <w:r w:rsidRPr="009A6E6C" w:rsidDel="00B66B2B">
              <w:rPr>
                <w:rStyle w:val="Hyperlink"/>
                <w:rFonts w:ascii="Calibri" w:hAnsi="Calibri"/>
                <w:noProof/>
              </w:rPr>
              <w:delText>5.</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Save Splits – The app stores all races and splits in a database the user can access and analyze.</w:delText>
            </w:r>
            <w:r w:rsidDel="00B66B2B">
              <w:rPr>
                <w:noProof/>
                <w:webHidden/>
              </w:rPr>
              <w:tab/>
            </w:r>
            <w:r w:rsidDel="00B66B2B">
              <w:rPr>
                <w:noProof/>
                <w:webHidden/>
              </w:rPr>
              <w:fldChar w:fldCharType="begin"/>
            </w:r>
            <w:r w:rsidDel="00B66B2B">
              <w:rPr>
                <w:noProof/>
                <w:webHidden/>
              </w:rPr>
              <w:delInstrText xml:space="preserve"> PAGEREF _Toc167220924 \h </w:delInstrText>
            </w:r>
            <w:r w:rsidDel="00B66B2B">
              <w:rPr>
                <w:noProof/>
                <w:webHidden/>
              </w:rPr>
            </w:r>
            <w:r w:rsidDel="00B66B2B">
              <w:rPr>
                <w:noProof/>
                <w:webHidden/>
              </w:rPr>
              <w:fldChar w:fldCharType="separate"/>
            </w:r>
          </w:del>
          <w:del w:id="191" w:author="Venable, Isaac" w:date="2024-05-21T21:55:00Z" w16du:dateUtc="2024-05-22T04:55:00Z">
            <w:r w:rsidDel="00BF7B5D">
              <w:rPr>
                <w:noProof/>
                <w:webHidden/>
              </w:rPr>
              <w:delText>8</w:delText>
            </w:r>
          </w:del>
          <w:del w:id="192" w:author="Venable, Isaac" w:date="2024-05-21T22:13:00Z" w16du:dateUtc="2024-05-22T05:13:00Z">
            <w:r w:rsidDel="00B66B2B">
              <w:rPr>
                <w:noProof/>
                <w:webHidden/>
              </w:rPr>
              <w:fldChar w:fldCharType="end"/>
            </w:r>
            <w:r w:rsidRPr="009A6E6C" w:rsidDel="00B66B2B">
              <w:rPr>
                <w:rStyle w:val="Hyperlink"/>
                <w:noProof/>
              </w:rPr>
              <w:fldChar w:fldCharType="end"/>
            </w:r>
          </w:del>
        </w:p>
        <w:p w14:paraId="5797697F" w14:textId="15C7DA76" w:rsidR="00BF7B5D" w:rsidDel="00B66B2B" w:rsidRDefault="00BF7B5D">
          <w:pPr>
            <w:pStyle w:val="TOC2"/>
            <w:tabs>
              <w:tab w:val="left" w:pos="720"/>
              <w:tab w:val="right" w:leader="dot" w:pos="10070"/>
            </w:tabs>
            <w:rPr>
              <w:del w:id="193" w:author="Venable, Isaac" w:date="2024-05-21T22:13:00Z" w16du:dateUtc="2024-05-22T05:13:00Z"/>
              <w:rFonts w:asciiTheme="minorHAnsi" w:eastAsiaTheme="minorEastAsia" w:hAnsiTheme="minorHAnsi" w:cstheme="minorBidi"/>
              <w:noProof/>
              <w:kern w:val="2"/>
              <w14:ligatures w14:val="standardContextual"/>
            </w:rPr>
          </w:pPr>
          <w:del w:id="19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"_Toc167220925"</w:delInstrText>
            </w:r>
            <w:r w:rsidRPr="009A6E6C" w:rsidDel="00B66B2B">
              <w:rPr>
                <w:rStyle w:val="Hyperlink"/>
                <w:noProof/>
              </w:rPr>
              <w:delInstrText xml:space="preserve"> </w:delInstrText>
            </w:r>
            <w:r w:rsidRPr="009A6E6C" w:rsidDel="00B66B2B">
              <w:rPr>
                <w:rStyle w:val="Hyperlink"/>
                <w:noProof/>
              </w:rPr>
              <w:fldChar w:fldCharType="separate"/>
            </w:r>
          </w:del>
          <w:ins w:id="195" w:author="Venable, Isaac" w:date="2024-05-21T22:19:00Z" w16du:dateUtc="2024-05-22T05:19:00Z">
            <w:r w:rsidR="00FD7B58">
              <w:rPr>
                <w:rStyle w:val="Hyperlink"/>
                <w:b/>
                <w:bCs/>
                <w:noProof/>
              </w:rPr>
              <w:t>Error! Hyperlink reference not valid.</w:t>
            </w:r>
          </w:ins>
          <w:del w:id="196" w:author="Venable, Isaac" w:date="2024-05-21T22:13:00Z" w16du:dateUtc="2024-05-22T05:13:00Z">
            <w:r w:rsidRPr="009A6E6C" w:rsidDel="00B66B2B">
              <w:rPr>
                <w:rStyle w:val="Hyperlink"/>
                <w:rFonts w:ascii="Calibri" w:hAnsi="Calibri"/>
                <w:noProof/>
              </w:rPr>
              <w:delText>6.</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Pace Notifications – The app has different sound effects based on whether the runner is on pace.</w:delText>
            </w:r>
            <w:r w:rsidDel="00B66B2B">
              <w:rPr>
                <w:noProof/>
                <w:webHidden/>
              </w:rPr>
              <w:tab/>
            </w:r>
            <w:r w:rsidDel="00B66B2B">
              <w:rPr>
                <w:noProof/>
                <w:webHidden/>
              </w:rPr>
              <w:fldChar w:fldCharType="begin"/>
            </w:r>
            <w:r w:rsidDel="00B66B2B">
              <w:rPr>
                <w:noProof/>
                <w:webHidden/>
              </w:rPr>
              <w:delInstrText xml:space="preserve"> PAGEREF _Toc167220925 \h </w:delInstrText>
            </w:r>
            <w:r w:rsidDel="00B66B2B">
              <w:rPr>
                <w:noProof/>
                <w:webHidden/>
              </w:rPr>
            </w:r>
            <w:r w:rsidDel="00B66B2B">
              <w:rPr>
                <w:noProof/>
                <w:webHidden/>
              </w:rPr>
              <w:fldChar w:fldCharType="separate"/>
            </w:r>
          </w:del>
          <w:del w:id="197" w:author="Venable, Isaac" w:date="2024-05-21T21:55:00Z" w16du:dateUtc="2024-05-22T04:55:00Z">
            <w:r w:rsidDel="00BF7B5D">
              <w:rPr>
                <w:noProof/>
                <w:webHidden/>
              </w:rPr>
              <w:delText>8</w:delText>
            </w:r>
          </w:del>
          <w:del w:id="198" w:author="Venable, Isaac" w:date="2024-05-21T22:13:00Z" w16du:dateUtc="2024-05-22T05:13:00Z">
            <w:r w:rsidDel="00B66B2B">
              <w:rPr>
                <w:noProof/>
                <w:webHidden/>
              </w:rPr>
              <w:fldChar w:fldCharType="end"/>
            </w:r>
            <w:r w:rsidRPr="009A6E6C" w:rsidDel="00B66B2B">
              <w:rPr>
                <w:rStyle w:val="Hyperlink"/>
                <w:noProof/>
              </w:rPr>
              <w:fldChar w:fldCharType="end"/>
            </w:r>
          </w:del>
        </w:p>
        <w:p w14:paraId="66B714D6" w14:textId="4277D20E"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"_Toc167220926"</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Data Requirements</w:t>
          </w:r>
          <w:r>
            <w:rPr>
              <w:noProof/>
              <w:webHidden/>
            </w:rPr>
            <w:tab/>
          </w:r>
          <w:r>
            <w:rPr>
              <w:noProof/>
              <w:webHidden/>
            </w:rPr>
            <w:fldChar w:fldCharType="begin"/>
          </w:r>
          <w:r>
            <w:rPr>
              <w:noProof/>
              <w:webHidden/>
            </w:rPr>
            <w:instrText xml:space="preserve"> PAGEREF _Toc167220926 \h </w:instrText>
          </w:r>
          <w:r>
            <w:rPr>
              <w:noProof/>
              <w:webHidden/>
            </w:rPr>
          </w:r>
          <w:r>
            <w:rPr>
              <w:noProof/>
              <w:webHidden/>
            </w:rPr>
            <w:fldChar w:fldCharType="separate"/>
          </w:r>
          <w:ins w:id="199" w:author="Venable, Isaac" w:date="2024-05-21T22:19:00Z" w16du:dateUtc="2024-05-22T05:19:00Z">
            <w:r w:rsidR="00FD7B58">
              <w:rPr>
                <w:noProof/>
                <w:webHidden/>
              </w:rPr>
              <w:t>8</w:t>
            </w:r>
          </w:ins>
          <w:del w:id="200" w:author="Venable, Isaac" w:date="2024-05-21T21:55:00Z" w16du:dateUtc="2024-05-22T04:55:00Z">
            <w:r w:rsidDel="00BF7B5D">
              <w:rPr>
                <w:noProof/>
                <w:webHidden/>
              </w:rPr>
              <w:delText>8</w:delText>
            </w:r>
          </w:del>
          <w:r>
            <w:rPr>
              <w:noProof/>
              <w:webHidden/>
            </w:rPr>
            <w:fldChar w:fldCharType="end"/>
          </w:r>
          <w:r w:rsidRPr="009A6E6C">
            <w:rPr>
              <w:rStyle w:val="Hyperlink"/>
              <w:noProof/>
            </w:rPr>
            <w:fldChar w:fldCharType="end"/>
          </w:r>
        </w:p>
        <w:p w14:paraId="18A73E92" w14:textId="52800F1E" w:rsidR="00BF7B5D" w:rsidDel="00B66B2B" w:rsidRDefault="00BF7B5D">
          <w:pPr>
            <w:pStyle w:val="TOC2"/>
            <w:tabs>
              <w:tab w:val="left" w:pos="720"/>
              <w:tab w:val="right" w:leader="dot" w:pos="10070"/>
            </w:tabs>
            <w:rPr>
              <w:del w:id="201" w:author="Venable, Isaac" w:date="2024-05-21T22:13:00Z" w16du:dateUtc="2024-05-22T05:13:00Z"/>
              <w:rFonts w:asciiTheme="minorHAnsi" w:eastAsiaTheme="minorEastAsia" w:hAnsiTheme="minorHAnsi" w:cstheme="minorBidi"/>
              <w:noProof/>
              <w:kern w:val="2"/>
              <w14:ligatures w14:val="standardContextual"/>
            </w:rPr>
          </w:pPr>
          <w:del w:id="202"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"_Toc167220927"</w:delInstrText>
            </w:r>
            <w:r w:rsidRPr="009A6E6C" w:rsidDel="00B66B2B">
              <w:rPr>
                <w:rStyle w:val="Hyperlink"/>
                <w:noProof/>
              </w:rPr>
              <w:delInstrText xml:space="preserve"> </w:delInstrText>
            </w:r>
            <w:r w:rsidRPr="009A6E6C" w:rsidDel="00B66B2B">
              <w:rPr>
                <w:rStyle w:val="Hyperlink"/>
                <w:noProof/>
              </w:rPr>
              <w:fldChar w:fldCharType="separate"/>
            </w:r>
          </w:del>
          <w:ins w:id="203" w:author="Venable, Isaac" w:date="2024-05-21T22:19:00Z" w16du:dateUtc="2024-05-22T05:19:00Z">
            <w:r w:rsidR="00FD7B58">
              <w:rPr>
                <w:rStyle w:val="Hyperlink"/>
                <w:b/>
                <w:bCs/>
                <w:noProof/>
              </w:rPr>
              <w:t>Error! Hyperlink reference not valid.</w:t>
            </w:r>
          </w:ins>
          <w:del w:id="204"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app stores race results, including splits</w:delText>
            </w:r>
            <w:r w:rsidDel="00B66B2B">
              <w:rPr>
                <w:noProof/>
                <w:webHidden/>
              </w:rPr>
              <w:tab/>
            </w:r>
            <w:r w:rsidDel="00B66B2B">
              <w:rPr>
                <w:noProof/>
                <w:webHidden/>
              </w:rPr>
              <w:fldChar w:fldCharType="begin"/>
            </w:r>
            <w:r w:rsidDel="00B66B2B">
              <w:rPr>
                <w:noProof/>
                <w:webHidden/>
              </w:rPr>
              <w:delInstrText xml:space="preserve"> PAGEREF _Toc167220927 \h </w:delInstrText>
            </w:r>
            <w:r w:rsidDel="00B66B2B">
              <w:rPr>
                <w:noProof/>
                <w:webHidden/>
              </w:rPr>
            </w:r>
            <w:r w:rsidDel="00B66B2B">
              <w:rPr>
                <w:noProof/>
                <w:webHidden/>
              </w:rPr>
              <w:fldChar w:fldCharType="separate"/>
            </w:r>
          </w:del>
          <w:del w:id="205" w:author="Venable, Isaac" w:date="2024-05-21T21:55:00Z" w16du:dateUtc="2024-05-22T04:55:00Z">
            <w:r w:rsidDel="00BF7B5D">
              <w:rPr>
                <w:noProof/>
                <w:webHidden/>
              </w:rPr>
              <w:delText>8</w:delText>
            </w:r>
          </w:del>
          <w:del w:id="206" w:author="Venable, Isaac" w:date="2024-05-21T22:13:00Z" w16du:dateUtc="2024-05-22T05:13:00Z">
            <w:r w:rsidDel="00B66B2B">
              <w:rPr>
                <w:noProof/>
                <w:webHidden/>
              </w:rPr>
              <w:fldChar w:fldCharType="end"/>
            </w:r>
            <w:r w:rsidRPr="009A6E6C" w:rsidDel="00B66B2B">
              <w:rPr>
                <w:rStyle w:val="Hyperlink"/>
                <w:noProof/>
              </w:rPr>
              <w:fldChar w:fldCharType="end"/>
            </w:r>
          </w:del>
        </w:p>
        <w:p w14:paraId="63181EEF" w14:textId="1CCD11E6" w:rsidR="00BF7B5D" w:rsidDel="00B66B2B" w:rsidRDefault="00BF7B5D">
          <w:pPr>
            <w:pStyle w:val="TOC2"/>
            <w:tabs>
              <w:tab w:val="left" w:pos="720"/>
              <w:tab w:val="right" w:leader="dot" w:pos="10070"/>
            </w:tabs>
            <w:rPr>
              <w:del w:id="207" w:author="Venable, Isaac" w:date="2024-05-21T22:13:00Z" w16du:dateUtc="2024-05-22T05:13:00Z"/>
              <w:rFonts w:asciiTheme="minorHAnsi" w:eastAsiaTheme="minorEastAsia" w:hAnsiTheme="minorHAnsi" w:cstheme="minorBidi"/>
              <w:noProof/>
              <w:kern w:val="2"/>
              <w14:ligatures w14:val="standardContextual"/>
            </w:rPr>
          </w:pPr>
          <w:del w:id="208"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"_Toc167220928"</w:delInstrText>
            </w:r>
            <w:r w:rsidRPr="009A6E6C" w:rsidDel="00B66B2B">
              <w:rPr>
                <w:rStyle w:val="Hyperlink"/>
                <w:noProof/>
              </w:rPr>
              <w:delInstrText xml:space="preserve"> </w:delInstrText>
            </w:r>
            <w:r w:rsidRPr="009A6E6C" w:rsidDel="00B66B2B">
              <w:rPr>
                <w:rStyle w:val="Hyperlink"/>
                <w:noProof/>
              </w:rPr>
              <w:fldChar w:fldCharType="separate"/>
            </w:r>
          </w:del>
          <w:ins w:id="209" w:author="Venable, Isaac" w:date="2024-05-21T22:19:00Z" w16du:dateUtc="2024-05-22T05:19:00Z">
            <w:r w:rsidR="00FD7B58">
              <w:rPr>
                <w:rStyle w:val="Hyperlink"/>
                <w:b/>
                <w:bCs/>
                <w:noProof/>
              </w:rPr>
              <w:t>Error! Hyperlink reference not valid.</w:t>
            </w:r>
          </w:ins>
          <w:del w:id="210"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race distance and split distance will be stored as integers</w:delText>
            </w:r>
            <w:r w:rsidDel="00B66B2B">
              <w:rPr>
                <w:noProof/>
                <w:webHidden/>
              </w:rPr>
              <w:tab/>
            </w:r>
            <w:r w:rsidDel="00B66B2B">
              <w:rPr>
                <w:noProof/>
                <w:webHidden/>
              </w:rPr>
              <w:fldChar w:fldCharType="begin"/>
            </w:r>
            <w:r w:rsidDel="00B66B2B">
              <w:rPr>
                <w:noProof/>
                <w:webHidden/>
              </w:rPr>
              <w:delInstrText xml:space="preserve"> PAGEREF _Toc167220928 \h </w:delInstrText>
            </w:r>
            <w:r w:rsidDel="00B66B2B">
              <w:rPr>
                <w:noProof/>
                <w:webHidden/>
              </w:rPr>
            </w:r>
            <w:r w:rsidDel="00B66B2B">
              <w:rPr>
                <w:noProof/>
                <w:webHidden/>
              </w:rPr>
              <w:fldChar w:fldCharType="separate"/>
            </w:r>
          </w:del>
          <w:del w:id="211" w:author="Venable, Isaac" w:date="2024-05-21T21:55:00Z" w16du:dateUtc="2024-05-22T04:55:00Z">
            <w:r w:rsidDel="00BF7B5D">
              <w:rPr>
                <w:noProof/>
                <w:webHidden/>
              </w:rPr>
              <w:delText>8</w:delText>
            </w:r>
          </w:del>
          <w:del w:id="212" w:author="Venable, Isaac" w:date="2024-05-21T22:13:00Z" w16du:dateUtc="2024-05-22T05:13:00Z">
            <w:r w:rsidDel="00B66B2B">
              <w:rPr>
                <w:noProof/>
                <w:webHidden/>
              </w:rPr>
              <w:fldChar w:fldCharType="end"/>
            </w:r>
            <w:r w:rsidRPr="009A6E6C" w:rsidDel="00B66B2B">
              <w:rPr>
                <w:rStyle w:val="Hyperlink"/>
                <w:noProof/>
              </w:rPr>
              <w:fldChar w:fldCharType="end"/>
            </w:r>
          </w:del>
        </w:p>
        <w:p w14:paraId="2F67A3FF" w14:textId="46488D40" w:rsidR="00BF7B5D" w:rsidDel="00B66B2B" w:rsidRDefault="00BF7B5D">
          <w:pPr>
            <w:pStyle w:val="TOC2"/>
            <w:tabs>
              <w:tab w:val="left" w:pos="720"/>
              <w:tab w:val="right" w:leader="dot" w:pos="10070"/>
            </w:tabs>
            <w:rPr>
              <w:del w:id="213" w:author="Venable, Isaac" w:date="2024-05-21T22:13:00Z" w16du:dateUtc="2024-05-22T05:13:00Z"/>
              <w:rFonts w:asciiTheme="minorHAnsi" w:eastAsiaTheme="minorEastAsia" w:hAnsiTheme="minorHAnsi" w:cstheme="minorBidi"/>
              <w:noProof/>
              <w:kern w:val="2"/>
              <w14:ligatures w14:val="standardContextual"/>
            </w:rPr>
          </w:pPr>
          <w:del w:id="21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"_Toc167220929"</w:delInstrText>
            </w:r>
            <w:r w:rsidRPr="009A6E6C" w:rsidDel="00B66B2B">
              <w:rPr>
                <w:rStyle w:val="Hyperlink"/>
                <w:noProof/>
              </w:rPr>
              <w:delInstrText xml:space="preserve"> </w:delInstrText>
            </w:r>
            <w:r w:rsidRPr="009A6E6C" w:rsidDel="00B66B2B">
              <w:rPr>
                <w:rStyle w:val="Hyperlink"/>
                <w:noProof/>
              </w:rPr>
              <w:fldChar w:fldCharType="separate"/>
            </w:r>
          </w:del>
          <w:ins w:id="215" w:author="Venable, Isaac" w:date="2024-05-21T22:19:00Z" w16du:dateUtc="2024-05-22T05:19:00Z">
            <w:r w:rsidR="00FD7B58">
              <w:rPr>
                <w:rStyle w:val="Hyperlink"/>
                <w:b/>
                <w:bCs/>
                <w:noProof/>
              </w:rPr>
              <w:t>Error! Hyperlink reference not valid.</w:t>
            </w:r>
          </w:ins>
          <w:del w:id="216"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finishing time for the race will be stored as a float</w:delText>
            </w:r>
            <w:r w:rsidDel="00B66B2B">
              <w:rPr>
                <w:noProof/>
                <w:webHidden/>
              </w:rPr>
              <w:tab/>
            </w:r>
            <w:r w:rsidDel="00B66B2B">
              <w:rPr>
                <w:noProof/>
                <w:webHidden/>
              </w:rPr>
              <w:fldChar w:fldCharType="begin"/>
            </w:r>
            <w:r w:rsidDel="00B66B2B">
              <w:rPr>
                <w:noProof/>
                <w:webHidden/>
              </w:rPr>
              <w:delInstrText xml:space="preserve"> PAGEREF _Toc167220929 \h </w:delInstrText>
            </w:r>
            <w:r w:rsidDel="00B66B2B">
              <w:rPr>
                <w:noProof/>
                <w:webHidden/>
              </w:rPr>
            </w:r>
            <w:r w:rsidDel="00B66B2B">
              <w:rPr>
                <w:noProof/>
                <w:webHidden/>
              </w:rPr>
              <w:fldChar w:fldCharType="separate"/>
            </w:r>
          </w:del>
          <w:del w:id="217" w:author="Venable, Isaac" w:date="2024-05-21T21:55:00Z" w16du:dateUtc="2024-05-22T04:55:00Z">
            <w:r w:rsidDel="00BF7B5D">
              <w:rPr>
                <w:noProof/>
                <w:webHidden/>
              </w:rPr>
              <w:delText>8</w:delText>
            </w:r>
          </w:del>
          <w:del w:id="218" w:author="Venable, Isaac" w:date="2024-05-21T22:13:00Z" w16du:dateUtc="2024-05-22T05:13:00Z">
            <w:r w:rsidDel="00B66B2B">
              <w:rPr>
                <w:noProof/>
                <w:webHidden/>
              </w:rPr>
              <w:fldChar w:fldCharType="end"/>
            </w:r>
            <w:r w:rsidRPr="009A6E6C" w:rsidDel="00B66B2B">
              <w:rPr>
                <w:rStyle w:val="Hyperlink"/>
                <w:noProof/>
              </w:rPr>
              <w:fldChar w:fldCharType="end"/>
            </w:r>
          </w:del>
        </w:p>
        <w:p w14:paraId="360B3A11" w14:textId="2E25B5B2" w:rsidR="00BF7B5D" w:rsidDel="00B66B2B" w:rsidRDefault="00BF7B5D">
          <w:pPr>
            <w:pStyle w:val="TOC2"/>
            <w:tabs>
              <w:tab w:val="left" w:pos="720"/>
              <w:tab w:val="right" w:leader="dot" w:pos="10070"/>
            </w:tabs>
            <w:rPr>
              <w:del w:id="219" w:author="Venable, Isaac" w:date="2024-05-21T22:13:00Z" w16du:dateUtc="2024-05-22T05:13:00Z"/>
              <w:rFonts w:asciiTheme="minorHAnsi" w:eastAsiaTheme="minorEastAsia" w:hAnsiTheme="minorHAnsi" w:cstheme="minorBidi"/>
              <w:noProof/>
              <w:kern w:val="2"/>
              <w14:ligatures w14:val="standardContextual"/>
            </w:rPr>
          </w:pPr>
          <w:del w:id="220"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"_Toc167220930"</w:delInstrText>
            </w:r>
            <w:r w:rsidRPr="009A6E6C" w:rsidDel="00B66B2B">
              <w:rPr>
                <w:rStyle w:val="Hyperlink"/>
                <w:noProof/>
              </w:rPr>
              <w:delInstrText xml:space="preserve"> </w:delInstrText>
            </w:r>
            <w:r w:rsidRPr="009A6E6C" w:rsidDel="00B66B2B">
              <w:rPr>
                <w:rStyle w:val="Hyperlink"/>
                <w:noProof/>
              </w:rPr>
              <w:fldChar w:fldCharType="separate"/>
            </w:r>
          </w:del>
          <w:ins w:id="221" w:author="Venable, Isaac" w:date="2024-05-21T22:19:00Z" w16du:dateUtc="2024-05-22T05:19:00Z">
            <w:r w:rsidR="00FD7B58">
              <w:rPr>
                <w:rStyle w:val="Hyperlink"/>
                <w:b/>
                <w:bCs/>
                <w:noProof/>
              </w:rPr>
              <w:t>Error! Hyperlink reference not valid.</w:t>
            </w:r>
          </w:ins>
          <w:del w:id="222"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splits will be stored as a string in JSON format</w:delText>
            </w:r>
            <w:r w:rsidDel="00B66B2B">
              <w:rPr>
                <w:noProof/>
                <w:webHidden/>
              </w:rPr>
              <w:tab/>
            </w:r>
            <w:r w:rsidDel="00B66B2B">
              <w:rPr>
                <w:noProof/>
                <w:webHidden/>
              </w:rPr>
              <w:fldChar w:fldCharType="begin"/>
            </w:r>
            <w:r w:rsidDel="00B66B2B">
              <w:rPr>
                <w:noProof/>
                <w:webHidden/>
              </w:rPr>
              <w:delInstrText xml:space="preserve"> PAGEREF _Toc167220930 \h </w:delInstrText>
            </w:r>
            <w:r w:rsidDel="00B66B2B">
              <w:rPr>
                <w:noProof/>
                <w:webHidden/>
              </w:rPr>
            </w:r>
            <w:r w:rsidDel="00B66B2B">
              <w:rPr>
                <w:noProof/>
                <w:webHidden/>
              </w:rPr>
              <w:fldChar w:fldCharType="separate"/>
            </w:r>
          </w:del>
          <w:del w:id="223" w:author="Venable, Isaac" w:date="2024-05-21T21:55:00Z" w16du:dateUtc="2024-05-22T04:55:00Z">
            <w:r w:rsidDel="00BF7B5D">
              <w:rPr>
                <w:noProof/>
                <w:webHidden/>
              </w:rPr>
              <w:delText>8</w:delText>
            </w:r>
          </w:del>
          <w:del w:id="224" w:author="Venable, Isaac" w:date="2024-05-21T22:13:00Z" w16du:dateUtc="2024-05-22T05:13:00Z">
            <w:r w:rsidDel="00B66B2B">
              <w:rPr>
                <w:noProof/>
                <w:webHidden/>
              </w:rPr>
              <w:fldChar w:fldCharType="end"/>
            </w:r>
            <w:r w:rsidRPr="009A6E6C" w:rsidDel="00B66B2B">
              <w:rPr>
                <w:rStyle w:val="Hyperlink"/>
                <w:noProof/>
              </w:rPr>
              <w:fldChar w:fldCharType="end"/>
            </w:r>
          </w:del>
        </w:p>
        <w:p w14:paraId="67BF5C24" w14:textId="73A1B146"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"_Toc167220931"</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Non-functional Requirements</w:t>
          </w:r>
          <w:r>
            <w:rPr>
              <w:noProof/>
              <w:webHidden/>
            </w:rPr>
            <w:tab/>
          </w:r>
          <w:r>
            <w:rPr>
              <w:noProof/>
              <w:webHidden/>
            </w:rPr>
            <w:fldChar w:fldCharType="begin"/>
          </w:r>
          <w:r>
            <w:rPr>
              <w:noProof/>
              <w:webHidden/>
            </w:rPr>
            <w:instrText xml:space="preserve"> PAGEREF _Toc167220931 \h </w:instrText>
          </w:r>
          <w:r>
            <w:rPr>
              <w:noProof/>
              <w:webHidden/>
            </w:rPr>
          </w:r>
          <w:r>
            <w:rPr>
              <w:noProof/>
              <w:webHidden/>
            </w:rPr>
            <w:fldChar w:fldCharType="separate"/>
          </w:r>
          <w:ins w:id="225" w:author="Venable, Isaac" w:date="2024-05-21T22:19:00Z" w16du:dateUtc="2024-05-22T05:19:00Z">
            <w:r w:rsidR="00FD7B58">
              <w:rPr>
                <w:noProof/>
                <w:webHidden/>
              </w:rPr>
              <w:t>8</w:t>
            </w:r>
          </w:ins>
          <w:del w:id="226" w:author="Venable, Isaac" w:date="2024-05-21T21:55:00Z" w16du:dateUtc="2024-05-22T04:55:00Z">
            <w:r w:rsidDel="00BF7B5D">
              <w:rPr>
                <w:noProof/>
                <w:webHidden/>
              </w:rPr>
              <w:delText>8</w:delText>
            </w:r>
          </w:del>
          <w:r>
            <w:rPr>
              <w:noProof/>
              <w:webHidden/>
            </w:rPr>
            <w:fldChar w:fldCharType="end"/>
          </w:r>
          <w:r w:rsidRPr="009A6E6C">
            <w:rPr>
              <w:rStyle w:val="Hyperlink"/>
              <w:noProof/>
            </w:rPr>
            <w:fldChar w:fldCharType="end"/>
          </w:r>
        </w:p>
        <w:p w14:paraId="333EB33C" w14:textId="5870249F" w:rsidR="00BF7B5D" w:rsidDel="00B66B2B" w:rsidRDefault="00BF7B5D">
          <w:pPr>
            <w:pStyle w:val="TOC2"/>
            <w:tabs>
              <w:tab w:val="left" w:pos="720"/>
              <w:tab w:val="right" w:leader="dot" w:pos="10070"/>
            </w:tabs>
            <w:rPr>
              <w:del w:id="227" w:author="Venable, Isaac" w:date="2024-05-21T22:13:00Z" w16du:dateUtc="2024-05-22T05:13:00Z"/>
              <w:rFonts w:asciiTheme="minorHAnsi" w:eastAsiaTheme="minorEastAsia" w:hAnsiTheme="minorHAnsi" w:cstheme="minorBidi"/>
              <w:noProof/>
              <w:kern w:val="2"/>
              <w14:ligatures w14:val="standardContextual"/>
            </w:rPr>
          </w:pPr>
          <w:del w:id="228"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"_Toc167220932"</w:delInstrText>
            </w:r>
            <w:r w:rsidRPr="009A6E6C" w:rsidDel="00B66B2B">
              <w:rPr>
                <w:rStyle w:val="Hyperlink"/>
                <w:noProof/>
              </w:rPr>
              <w:delInstrText xml:space="preserve"> </w:delInstrText>
            </w:r>
            <w:r w:rsidRPr="009A6E6C" w:rsidDel="00B66B2B">
              <w:rPr>
                <w:rStyle w:val="Hyperlink"/>
                <w:noProof/>
              </w:rPr>
              <w:fldChar w:fldCharType="separate"/>
            </w:r>
          </w:del>
          <w:ins w:id="229" w:author="Venable, Isaac" w:date="2024-05-21T22:19:00Z" w16du:dateUtc="2024-05-22T05:19:00Z">
            <w:r w:rsidR="00FD7B58">
              <w:rPr>
                <w:rStyle w:val="Hyperlink"/>
                <w:b/>
                <w:bCs/>
                <w:noProof/>
              </w:rPr>
              <w:t>Error! Hyperlink reference not valid.</w:t>
            </w:r>
          </w:ins>
          <w:del w:id="230"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app will be easy to navigate</w:delText>
            </w:r>
            <w:r w:rsidDel="00B66B2B">
              <w:rPr>
                <w:noProof/>
                <w:webHidden/>
              </w:rPr>
              <w:tab/>
            </w:r>
            <w:r w:rsidDel="00B66B2B">
              <w:rPr>
                <w:noProof/>
                <w:webHidden/>
              </w:rPr>
              <w:fldChar w:fldCharType="begin"/>
            </w:r>
            <w:r w:rsidDel="00B66B2B">
              <w:rPr>
                <w:noProof/>
                <w:webHidden/>
              </w:rPr>
              <w:delInstrText xml:space="preserve"> PAGEREF _Toc167220932 \h </w:delInstrText>
            </w:r>
            <w:r w:rsidDel="00B66B2B">
              <w:rPr>
                <w:noProof/>
                <w:webHidden/>
              </w:rPr>
            </w:r>
            <w:r w:rsidDel="00B66B2B">
              <w:rPr>
                <w:noProof/>
                <w:webHidden/>
              </w:rPr>
              <w:fldChar w:fldCharType="separate"/>
            </w:r>
          </w:del>
          <w:del w:id="231" w:author="Venable, Isaac" w:date="2024-05-21T21:55:00Z" w16du:dateUtc="2024-05-22T04:55:00Z">
            <w:r w:rsidDel="00BF7B5D">
              <w:rPr>
                <w:noProof/>
                <w:webHidden/>
              </w:rPr>
              <w:delText>8</w:delText>
            </w:r>
          </w:del>
          <w:del w:id="232" w:author="Venable, Isaac" w:date="2024-05-21T22:13:00Z" w16du:dateUtc="2024-05-22T05:13:00Z">
            <w:r w:rsidDel="00B66B2B">
              <w:rPr>
                <w:noProof/>
                <w:webHidden/>
              </w:rPr>
              <w:fldChar w:fldCharType="end"/>
            </w:r>
            <w:r w:rsidRPr="009A6E6C" w:rsidDel="00B66B2B">
              <w:rPr>
                <w:rStyle w:val="Hyperlink"/>
                <w:noProof/>
              </w:rPr>
              <w:fldChar w:fldCharType="end"/>
            </w:r>
          </w:del>
        </w:p>
        <w:p w14:paraId="076EDCB1" w14:textId="105F0B35" w:rsidR="00BF7B5D" w:rsidDel="00B66B2B" w:rsidRDefault="00BF7B5D">
          <w:pPr>
            <w:pStyle w:val="TOC2"/>
            <w:tabs>
              <w:tab w:val="left" w:pos="720"/>
              <w:tab w:val="right" w:leader="dot" w:pos="10070"/>
            </w:tabs>
            <w:rPr>
              <w:del w:id="233" w:author="Venable, Isaac" w:date="2024-05-21T22:13:00Z" w16du:dateUtc="2024-05-22T05:13:00Z"/>
              <w:rFonts w:asciiTheme="minorHAnsi" w:eastAsiaTheme="minorEastAsia" w:hAnsiTheme="minorHAnsi" w:cstheme="minorBidi"/>
              <w:noProof/>
              <w:kern w:val="2"/>
              <w14:ligatures w14:val="standardContextual"/>
            </w:rPr>
          </w:pPr>
          <w:del w:id="234"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"_Toc167220933"</w:delInstrText>
            </w:r>
            <w:r w:rsidRPr="009A6E6C" w:rsidDel="00B66B2B">
              <w:rPr>
                <w:rStyle w:val="Hyperlink"/>
                <w:noProof/>
              </w:rPr>
              <w:delInstrText xml:space="preserve"> </w:delInstrText>
            </w:r>
            <w:r w:rsidRPr="009A6E6C" w:rsidDel="00B66B2B">
              <w:rPr>
                <w:rStyle w:val="Hyperlink"/>
                <w:noProof/>
              </w:rPr>
              <w:fldChar w:fldCharType="separate"/>
            </w:r>
          </w:del>
          <w:ins w:id="235" w:author="Venable, Isaac" w:date="2024-05-21T22:19:00Z" w16du:dateUtc="2024-05-22T05:19:00Z">
            <w:r w:rsidR="00FD7B58">
              <w:rPr>
                <w:rStyle w:val="Hyperlink"/>
                <w:b/>
                <w:bCs/>
                <w:noProof/>
              </w:rPr>
              <w:t>Error! Hyperlink reference not valid.</w:t>
            </w:r>
          </w:ins>
          <w:del w:id="236"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app will not take too much space (max 20MB)</w:delText>
            </w:r>
            <w:r w:rsidDel="00B66B2B">
              <w:rPr>
                <w:noProof/>
                <w:webHidden/>
              </w:rPr>
              <w:tab/>
            </w:r>
            <w:r w:rsidDel="00B66B2B">
              <w:rPr>
                <w:noProof/>
                <w:webHidden/>
              </w:rPr>
              <w:fldChar w:fldCharType="begin"/>
            </w:r>
            <w:r w:rsidDel="00B66B2B">
              <w:rPr>
                <w:noProof/>
                <w:webHidden/>
              </w:rPr>
              <w:delInstrText xml:space="preserve"> PAGEREF _Toc167220933 \h </w:delInstrText>
            </w:r>
            <w:r w:rsidDel="00B66B2B">
              <w:rPr>
                <w:noProof/>
                <w:webHidden/>
              </w:rPr>
            </w:r>
            <w:r w:rsidDel="00B66B2B">
              <w:rPr>
                <w:noProof/>
                <w:webHidden/>
              </w:rPr>
              <w:fldChar w:fldCharType="separate"/>
            </w:r>
          </w:del>
          <w:del w:id="237" w:author="Venable, Isaac" w:date="2024-05-21T21:55:00Z" w16du:dateUtc="2024-05-22T04:55:00Z">
            <w:r w:rsidDel="00BF7B5D">
              <w:rPr>
                <w:noProof/>
                <w:webHidden/>
              </w:rPr>
              <w:delText>8</w:delText>
            </w:r>
          </w:del>
          <w:del w:id="238" w:author="Venable, Isaac" w:date="2024-05-21T22:13:00Z" w16du:dateUtc="2024-05-22T05:13:00Z">
            <w:r w:rsidDel="00B66B2B">
              <w:rPr>
                <w:noProof/>
                <w:webHidden/>
              </w:rPr>
              <w:fldChar w:fldCharType="end"/>
            </w:r>
            <w:r w:rsidRPr="009A6E6C" w:rsidDel="00B66B2B">
              <w:rPr>
                <w:rStyle w:val="Hyperlink"/>
                <w:noProof/>
              </w:rPr>
              <w:fldChar w:fldCharType="end"/>
            </w:r>
          </w:del>
        </w:p>
        <w:p w14:paraId="43152840" w14:textId="2B98E8FB" w:rsidR="00BF7B5D" w:rsidDel="00B66B2B" w:rsidRDefault="00BF7B5D">
          <w:pPr>
            <w:pStyle w:val="TOC2"/>
            <w:tabs>
              <w:tab w:val="left" w:pos="720"/>
              <w:tab w:val="right" w:leader="dot" w:pos="10070"/>
            </w:tabs>
            <w:rPr>
              <w:del w:id="239" w:author="Venable, Isaac" w:date="2024-05-21T22:13:00Z" w16du:dateUtc="2024-05-22T05:13:00Z"/>
              <w:rFonts w:asciiTheme="minorHAnsi" w:eastAsiaTheme="minorEastAsia" w:hAnsiTheme="minorHAnsi" w:cstheme="minorBidi"/>
              <w:noProof/>
              <w:kern w:val="2"/>
              <w14:ligatures w14:val="standardContextual"/>
            </w:rPr>
          </w:pPr>
          <w:del w:id="240" w:author="Venable, Isaac" w:date="2024-05-21T22:13:00Z" w16du:dateUtc="2024-05-22T05:13: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"_Toc167220934"</w:delInstrText>
            </w:r>
            <w:r w:rsidRPr="009A6E6C" w:rsidDel="00B66B2B">
              <w:rPr>
                <w:rStyle w:val="Hyperlink"/>
                <w:noProof/>
              </w:rPr>
              <w:delInstrText xml:space="preserve"> </w:delInstrText>
            </w:r>
            <w:r w:rsidRPr="009A6E6C" w:rsidDel="00B66B2B">
              <w:rPr>
                <w:rStyle w:val="Hyperlink"/>
                <w:noProof/>
              </w:rPr>
              <w:fldChar w:fldCharType="separate"/>
            </w:r>
          </w:del>
          <w:ins w:id="241" w:author="Venable, Isaac" w:date="2024-05-21T22:19:00Z" w16du:dateUtc="2024-05-22T05:19:00Z">
            <w:r w:rsidR="00FD7B58">
              <w:rPr>
                <w:rStyle w:val="Hyperlink"/>
                <w:b/>
                <w:bCs/>
                <w:noProof/>
              </w:rPr>
              <w:t>Error! Hyperlink reference not valid.</w:t>
            </w:r>
          </w:ins>
          <w:del w:id="242" w:author="Venable, Isaac" w:date="2024-05-21T22:13:00Z" w16du:dateUtc="2024-05-22T05:13:00Z">
            <w:r w:rsidRPr="009A6E6C" w:rsidDel="00B66B2B">
              <w:rPr>
                <w:rStyle w:val="Hyperlink"/>
                <w:rFonts w:ascii="Symbol" w:hAnsi="Symbol"/>
                <w:noProof/>
              </w:rPr>
              <w:delText></w:delText>
            </w:r>
            <w:r w:rsidDel="00B66B2B">
              <w:rPr>
                <w:rFonts w:asciiTheme="minorHAnsi" w:eastAsiaTheme="minorEastAsia" w:hAnsiTheme="minorHAnsi" w:cstheme="minorBidi"/>
                <w:noProof/>
                <w:kern w:val="2"/>
                <w14:ligatures w14:val="standardContextual"/>
              </w:rPr>
              <w:tab/>
            </w:r>
            <w:r w:rsidRPr="009A6E6C" w:rsidDel="00B66B2B">
              <w:rPr>
                <w:rStyle w:val="Hyperlink"/>
                <w:rFonts w:ascii="Calibri" w:hAnsi="Calibri"/>
                <w:noProof/>
              </w:rPr>
              <w:delText>The app will have a unique and recognizable brand/styling</w:delText>
            </w:r>
            <w:r w:rsidDel="00B66B2B">
              <w:rPr>
                <w:noProof/>
                <w:webHidden/>
              </w:rPr>
              <w:tab/>
            </w:r>
            <w:r w:rsidDel="00B66B2B">
              <w:rPr>
                <w:noProof/>
                <w:webHidden/>
              </w:rPr>
              <w:fldChar w:fldCharType="begin"/>
            </w:r>
            <w:r w:rsidDel="00B66B2B">
              <w:rPr>
                <w:noProof/>
                <w:webHidden/>
              </w:rPr>
              <w:delInstrText xml:space="preserve"> PAGEREF _Toc167220934 \h </w:delInstrText>
            </w:r>
            <w:r w:rsidDel="00B66B2B">
              <w:rPr>
                <w:noProof/>
                <w:webHidden/>
              </w:rPr>
            </w:r>
            <w:r w:rsidDel="00B66B2B">
              <w:rPr>
                <w:noProof/>
                <w:webHidden/>
              </w:rPr>
              <w:fldChar w:fldCharType="separate"/>
            </w:r>
          </w:del>
          <w:del w:id="243" w:author="Venable, Isaac" w:date="2024-05-21T21:55:00Z" w16du:dateUtc="2024-05-22T04:55:00Z">
            <w:r w:rsidDel="00BF7B5D">
              <w:rPr>
                <w:noProof/>
                <w:webHidden/>
              </w:rPr>
              <w:delText>8</w:delText>
            </w:r>
          </w:del>
          <w:del w:id="244" w:author="Venable, Isaac" w:date="2024-05-21T22:13:00Z" w16du:dateUtc="2024-05-22T05:13:00Z">
            <w:r w:rsidDel="00B66B2B">
              <w:rPr>
                <w:noProof/>
                <w:webHidden/>
              </w:rPr>
              <w:fldChar w:fldCharType="end"/>
            </w:r>
            <w:r w:rsidRPr="009A6E6C" w:rsidDel="00B66B2B">
              <w:rPr>
                <w:rStyle w:val="Hyperlink"/>
                <w:noProof/>
              </w:rPr>
              <w:fldChar w:fldCharType="end"/>
            </w:r>
          </w:del>
        </w:p>
        <w:p w14:paraId="1DB5F0B3" w14:textId="2E43D34C" w:rsidR="00BF7B5D" w:rsidRDefault="00BF7B5D">
          <w:pPr>
            <w:pStyle w:val="TOC1"/>
            <w:tabs>
              <w:tab w:val="left" w:pos="720"/>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"_Toc167220935"</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5.0</w:t>
          </w:r>
          <w:r>
            <w:rPr>
              <w:rFonts w:asciiTheme="minorHAnsi" w:eastAsiaTheme="minorEastAsia" w:hAnsiTheme="minorHAnsi" w:cstheme="minorBidi"/>
              <w:noProof/>
              <w:kern w:val="2"/>
              <w14:ligatures w14:val="standardContextual"/>
            </w:rPr>
            <w:tab/>
          </w:r>
          <w:r w:rsidRPr="009A6E6C">
            <w:rPr>
              <w:rStyle w:val="Hyperlink"/>
              <w:rFonts w:ascii="Calibri" w:hAnsi="Calibri"/>
              <w:noProof/>
            </w:rPr>
            <w:t>Requirements Model</w:t>
          </w:r>
          <w:r>
            <w:rPr>
              <w:noProof/>
              <w:webHidden/>
            </w:rPr>
            <w:tab/>
          </w:r>
          <w:r>
            <w:rPr>
              <w:noProof/>
              <w:webHidden/>
            </w:rPr>
            <w:fldChar w:fldCharType="begin"/>
          </w:r>
          <w:r>
            <w:rPr>
              <w:noProof/>
              <w:webHidden/>
            </w:rPr>
            <w:instrText xml:space="preserve"> PAGEREF _Toc167220935 \h </w:instrText>
          </w:r>
          <w:r>
            <w:rPr>
              <w:noProof/>
              <w:webHidden/>
            </w:rPr>
          </w:r>
          <w:r>
            <w:rPr>
              <w:noProof/>
              <w:webHidden/>
            </w:rPr>
            <w:fldChar w:fldCharType="separate"/>
          </w:r>
          <w:ins w:id="245" w:author="Venable, Isaac" w:date="2024-05-21T22:19:00Z" w16du:dateUtc="2024-05-22T05:19:00Z">
            <w:r w:rsidR="00FD7B58">
              <w:rPr>
                <w:noProof/>
                <w:webHidden/>
              </w:rPr>
              <w:t>8</w:t>
            </w:r>
          </w:ins>
          <w:del w:id="246" w:author="Venable, Isaac" w:date="2024-05-21T21:55:00Z" w16du:dateUtc="2024-05-22T04:55:00Z">
            <w:r w:rsidDel="00BF7B5D">
              <w:rPr>
                <w:noProof/>
                <w:webHidden/>
              </w:rPr>
              <w:delText>8</w:delText>
            </w:r>
          </w:del>
          <w:r>
            <w:rPr>
              <w:noProof/>
              <w:webHidden/>
            </w:rPr>
            <w:fldChar w:fldCharType="end"/>
          </w:r>
          <w:r w:rsidRPr="009A6E6C">
            <w:rPr>
              <w:rStyle w:val="Hyperlink"/>
              <w:noProof/>
            </w:rPr>
            <w:fldChar w:fldCharType="end"/>
          </w:r>
        </w:p>
        <w:p w14:paraId="67DFC782" w14:textId="5AEE7065"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"_Toc167220936"</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Introduction</w:t>
          </w:r>
          <w:r>
            <w:rPr>
              <w:noProof/>
              <w:webHidden/>
            </w:rPr>
            <w:tab/>
          </w:r>
          <w:r>
            <w:rPr>
              <w:noProof/>
              <w:webHidden/>
            </w:rPr>
            <w:fldChar w:fldCharType="begin"/>
          </w:r>
          <w:r>
            <w:rPr>
              <w:noProof/>
              <w:webHidden/>
            </w:rPr>
            <w:instrText xml:space="preserve"> PAGEREF _Toc167220936 \h </w:instrText>
          </w:r>
          <w:r>
            <w:rPr>
              <w:noProof/>
              <w:webHidden/>
            </w:rPr>
          </w:r>
          <w:r>
            <w:rPr>
              <w:noProof/>
              <w:webHidden/>
            </w:rPr>
            <w:fldChar w:fldCharType="separate"/>
          </w:r>
          <w:ins w:id="247" w:author="Venable, Isaac" w:date="2024-05-21T22:19:00Z" w16du:dateUtc="2024-05-22T05:19:00Z">
            <w:r w:rsidR="00FD7B58">
              <w:rPr>
                <w:noProof/>
                <w:webHidden/>
              </w:rPr>
              <w:t>8</w:t>
            </w:r>
          </w:ins>
          <w:del w:id="248" w:author="Venable, Isaac" w:date="2024-05-21T21:55:00Z" w16du:dateUtc="2024-05-22T04:55:00Z">
            <w:r w:rsidDel="00BF7B5D">
              <w:rPr>
                <w:noProof/>
                <w:webHidden/>
              </w:rPr>
              <w:delText>8</w:delText>
            </w:r>
          </w:del>
          <w:r>
            <w:rPr>
              <w:noProof/>
              <w:webHidden/>
            </w:rPr>
            <w:fldChar w:fldCharType="end"/>
          </w:r>
          <w:r w:rsidRPr="009A6E6C">
            <w:rPr>
              <w:rStyle w:val="Hyperlink"/>
              <w:noProof/>
            </w:rPr>
            <w:fldChar w:fldCharType="end"/>
          </w:r>
        </w:p>
        <w:p w14:paraId="0EF5C72E" w14:textId="1982B01E"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"_Toc167220937"</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Use-Case Diagram</w:t>
          </w:r>
          <w:r>
            <w:rPr>
              <w:noProof/>
              <w:webHidden/>
            </w:rPr>
            <w:tab/>
          </w:r>
          <w:r>
            <w:rPr>
              <w:noProof/>
              <w:webHidden/>
            </w:rPr>
            <w:fldChar w:fldCharType="begin"/>
          </w:r>
          <w:r>
            <w:rPr>
              <w:noProof/>
              <w:webHidden/>
            </w:rPr>
            <w:instrText xml:space="preserve"> PAGEREF _Toc167220937 \h </w:instrText>
          </w:r>
          <w:r>
            <w:rPr>
              <w:noProof/>
              <w:webHidden/>
            </w:rPr>
          </w:r>
          <w:r>
            <w:rPr>
              <w:noProof/>
              <w:webHidden/>
            </w:rPr>
            <w:fldChar w:fldCharType="separate"/>
          </w:r>
          <w:ins w:id="249" w:author="Venable, Isaac" w:date="2024-05-21T22:19:00Z" w16du:dateUtc="2024-05-22T05:19:00Z">
            <w:r w:rsidR="00FD7B58">
              <w:rPr>
                <w:noProof/>
                <w:webHidden/>
              </w:rPr>
              <w:t>9</w:t>
            </w:r>
          </w:ins>
          <w:del w:id="250" w:author="Venable, Isaac" w:date="2024-05-21T21:55:00Z" w16du:dateUtc="2024-05-22T04:55:00Z">
            <w:r w:rsidDel="00BF7B5D">
              <w:rPr>
                <w:noProof/>
                <w:webHidden/>
              </w:rPr>
              <w:delText>9</w:delText>
            </w:r>
          </w:del>
          <w:r>
            <w:rPr>
              <w:noProof/>
              <w:webHidden/>
            </w:rPr>
            <w:fldChar w:fldCharType="end"/>
          </w:r>
          <w:r w:rsidRPr="009A6E6C">
            <w:rPr>
              <w:rStyle w:val="Hyperlink"/>
              <w:noProof/>
            </w:rPr>
            <w:fldChar w:fldCharType="end"/>
          </w:r>
        </w:p>
        <w:p w14:paraId="05E6FA58" w14:textId="4DBF26C7" w:rsidR="00BF7B5D" w:rsidDel="00B66B2B" w:rsidRDefault="00BF7B5D">
          <w:pPr>
            <w:pStyle w:val="TOC2"/>
            <w:tabs>
              <w:tab w:val="right" w:leader="dot" w:pos="10070"/>
            </w:tabs>
            <w:rPr>
              <w:del w:id="251" w:author="Venable, Isaac" w:date="2024-05-21T22:12:00Z" w16du:dateUtc="2024-05-22T05:12:00Z"/>
              <w:rFonts w:asciiTheme="minorHAnsi" w:eastAsiaTheme="minorEastAsia" w:hAnsiTheme="minorHAnsi" w:cstheme="minorBidi"/>
              <w:noProof/>
              <w:kern w:val="2"/>
              <w14:ligatures w14:val="standardContextual"/>
            </w:rPr>
          </w:pPr>
          <w:del w:id="252" w:author="Venable, Isaac" w:date="2024-05-21T22:12:00Z" w16du:dateUtc="2024-05-22T05:12: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"_Toc167220938"</w:delInstrText>
            </w:r>
            <w:r w:rsidRPr="009A6E6C" w:rsidDel="00B66B2B">
              <w:rPr>
                <w:rStyle w:val="Hyperlink"/>
                <w:noProof/>
              </w:rPr>
              <w:delInstrText xml:space="preserve"> </w:delInstrText>
            </w:r>
            <w:r w:rsidRPr="009A6E6C" w:rsidDel="00B66B2B">
              <w:rPr>
                <w:rStyle w:val="Hyperlink"/>
                <w:noProof/>
              </w:rPr>
              <w:fldChar w:fldCharType="separate"/>
            </w:r>
          </w:del>
          <w:ins w:id="253" w:author="Venable, Isaac" w:date="2024-05-21T22:19:00Z" w16du:dateUtc="2024-05-22T05:19:00Z">
            <w:r w:rsidR="00FD7B58">
              <w:rPr>
                <w:rStyle w:val="Hyperlink"/>
                <w:b/>
                <w:bCs/>
                <w:noProof/>
              </w:rPr>
              <w:t>Error! Hyperlink reference not valid.</w:t>
            </w:r>
          </w:ins>
          <w:del w:id="254" w:author="Venable, Isaac" w:date="2024-05-21T22:12:00Z" w16du:dateUtc="2024-05-22T05:12:00Z">
            <w:r w:rsidDel="00B66B2B">
              <w:rPr>
                <w:noProof/>
                <w:webHidden/>
              </w:rPr>
              <w:tab/>
            </w:r>
            <w:r w:rsidDel="00B66B2B">
              <w:rPr>
                <w:noProof/>
                <w:webHidden/>
              </w:rPr>
              <w:fldChar w:fldCharType="begin"/>
            </w:r>
            <w:r w:rsidDel="00B66B2B">
              <w:rPr>
                <w:noProof/>
                <w:webHidden/>
              </w:rPr>
              <w:delInstrText xml:space="preserve"> PAGEREF _Toc167220938 \h </w:delInstrText>
            </w:r>
            <w:r w:rsidDel="00B66B2B">
              <w:rPr>
                <w:noProof/>
                <w:webHidden/>
              </w:rPr>
            </w:r>
            <w:r w:rsidDel="00B66B2B">
              <w:rPr>
                <w:noProof/>
                <w:webHidden/>
              </w:rPr>
              <w:fldChar w:fldCharType="separate"/>
            </w:r>
          </w:del>
          <w:del w:id="255" w:author="Venable, Isaac" w:date="2024-05-21T21:55:00Z" w16du:dateUtc="2024-05-22T04:55:00Z">
            <w:r w:rsidDel="00BF7B5D">
              <w:rPr>
                <w:noProof/>
                <w:webHidden/>
              </w:rPr>
              <w:delText>9</w:delText>
            </w:r>
          </w:del>
          <w:del w:id="256" w:author="Venable, Isaac" w:date="2024-05-21T22:12:00Z" w16du:dateUtc="2024-05-22T05:12:00Z">
            <w:r w:rsidDel="00B66B2B">
              <w:rPr>
                <w:noProof/>
                <w:webHidden/>
              </w:rPr>
              <w:fldChar w:fldCharType="end"/>
            </w:r>
            <w:r w:rsidRPr="009A6E6C" w:rsidDel="00B66B2B">
              <w:rPr>
                <w:rStyle w:val="Hyperlink"/>
                <w:noProof/>
              </w:rPr>
              <w:fldChar w:fldCharType="end"/>
            </w:r>
          </w:del>
        </w:p>
        <w:p w14:paraId="091EB227" w14:textId="52DE604A" w:rsidR="00BF7B5D" w:rsidRDefault="00BF7B5D">
          <w:pPr>
            <w:pStyle w:val="TOC2"/>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"_Toc167220939"</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Use-Case Descriptions</w:t>
          </w:r>
          <w:r>
            <w:rPr>
              <w:noProof/>
              <w:webHidden/>
            </w:rPr>
            <w:tab/>
          </w:r>
          <w:r>
            <w:rPr>
              <w:noProof/>
              <w:webHidden/>
            </w:rPr>
            <w:fldChar w:fldCharType="begin"/>
          </w:r>
          <w:r>
            <w:rPr>
              <w:noProof/>
              <w:webHidden/>
            </w:rPr>
            <w:instrText xml:space="preserve"> PAGEREF _Toc167220939 \h </w:instrText>
          </w:r>
          <w:r>
            <w:rPr>
              <w:noProof/>
              <w:webHidden/>
            </w:rPr>
          </w:r>
          <w:r>
            <w:rPr>
              <w:noProof/>
              <w:webHidden/>
            </w:rPr>
            <w:fldChar w:fldCharType="separate"/>
          </w:r>
          <w:ins w:id="257" w:author="Venable, Isaac" w:date="2024-05-21T22:19:00Z" w16du:dateUtc="2024-05-22T05:19:00Z">
            <w:r w:rsidR="00FD7B58">
              <w:rPr>
                <w:noProof/>
                <w:webHidden/>
              </w:rPr>
              <w:t>10</w:t>
            </w:r>
          </w:ins>
          <w:del w:id="258" w:author="Venable, Isaac" w:date="2024-05-21T21:55:00Z" w16du:dateUtc="2024-05-22T04:55:00Z">
            <w:r w:rsidDel="00BF7B5D">
              <w:rPr>
                <w:noProof/>
                <w:webHidden/>
              </w:rPr>
              <w:delText>10</w:delText>
            </w:r>
          </w:del>
          <w:r>
            <w:rPr>
              <w:noProof/>
              <w:webHidden/>
            </w:rPr>
            <w:fldChar w:fldCharType="end"/>
          </w:r>
          <w:r w:rsidRPr="009A6E6C">
            <w:rPr>
              <w:rStyle w:val="Hyperlink"/>
              <w:noProof/>
            </w:rPr>
            <w:fldChar w:fldCharType="end"/>
          </w:r>
        </w:p>
        <w:p w14:paraId="79A52DC6" w14:textId="6104D792" w:rsidR="00BF7B5D" w:rsidRDefault="00BF7B5D">
          <w:pPr>
            <w:pStyle w:val="TOC1"/>
            <w:tabs>
              <w:tab w:val="left" w:pos="720"/>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"_Toc167220940"</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6.0</w:t>
          </w:r>
          <w:r>
            <w:rPr>
              <w:rFonts w:asciiTheme="minorHAnsi" w:eastAsiaTheme="minorEastAsia" w:hAnsiTheme="minorHAnsi" w:cstheme="minorBidi"/>
              <w:noProof/>
              <w:kern w:val="2"/>
              <w14:ligatures w14:val="standardContextual"/>
            </w:rPr>
            <w:tab/>
          </w:r>
          <w:r w:rsidRPr="009A6E6C">
            <w:rPr>
              <w:rStyle w:val="Hyperlink"/>
              <w:rFonts w:ascii="Calibri" w:hAnsi="Calibri"/>
              <w:noProof/>
            </w:rPr>
            <w:t>System Evolution</w:t>
          </w:r>
          <w:r>
            <w:rPr>
              <w:noProof/>
              <w:webHidden/>
            </w:rPr>
            <w:tab/>
          </w:r>
          <w:r>
            <w:rPr>
              <w:noProof/>
              <w:webHidden/>
            </w:rPr>
            <w:fldChar w:fldCharType="begin"/>
          </w:r>
          <w:r>
            <w:rPr>
              <w:noProof/>
              <w:webHidden/>
            </w:rPr>
            <w:instrText xml:space="preserve"> PAGEREF _Toc167220940 \h </w:instrText>
          </w:r>
          <w:r>
            <w:rPr>
              <w:noProof/>
              <w:webHidden/>
            </w:rPr>
          </w:r>
          <w:r>
            <w:rPr>
              <w:noProof/>
              <w:webHidden/>
            </w:rPr>
            <w:fldChar w:fldCharType="separate"/>
          </w:r>
          <w:ins w:id="259" w:author="Venable, Isaac" w:date="2024-05-21T22:19:00Z" w16du:dateUtc="2024-05-22T05:19:00Z">
            <w:r w:rsidR="00FD7B58">
              <w:rPr>
                <w:noProof/>
                <w:webHidden/>
              </w:rPr>
              <w:t>16</w:t>
            </w:r>
          </w:ins>
          <w:del w:id="260" w:author="Venable, Isaac" w:date="2024-05-21T21:55:00Z" w16du:dateUtc="2024-05-22T04:55:00Z">
            <w:r w:rsidDel="00BF7B5D">
              <w:rPr>
                <w:noProof/>
                <w:webHidden/>
              </w:rPr>
              <w:delText>16</w:delText>
            </w:r>
          </w:del>
          <w:r>
            <w:rPr>
              <w:noProof/>
              <w:webHidden/>
            </w:rPr>
            <w:fldChar w:fldCharType="end"/>
          </w:r>
          <w:r w:rsidRPr="009A6E6C">
            <w:rPr>
              <w:rStyle w:val="Hyperlink"/>
              <w:noProof/>
            </w:rPr>
            <w:fldChar w:fldCharType="end"/>
          </w:r>
        </w:p>
        <w:p w14:paraId="50D9FA31" w14:textId="78D065BB" w:rsidR="00BF7B5D" w:rsidDel="00B66B2B" w:rsidRDefault="00BF7B5D">
          <w:pPr>
            <w:pStyle w:val="TOC1"/>
            <w:tabs>
              <w:tab w:val="right" w:leader="dot" w:pos="10070"/>
            </w:tabs>
            <w:rPr>
              <w:del w:id="261" w:author="Venable, Isaac" w:date="2024-05-21T22:12:00Z" w16du:dateUtc="2024-05-22T05:12:00Z"/>
              <w:rFonts w:asciiTheme="minorHAnsi" w:eastAsiaTheme="minorEastAsia" w:hAnsiTheme="minorHAnsi" w:cstheme="minorBidi"/>
              <w:noProof/>
              <w:kern w:val="2"/>
              <w14:ligatures w14:val="standardContextual"/>
            </w:rPr>
          </w:pPr>
          <w:del w:id="262" w:author="Venable, Isaac" w:date="2024-05-21T22:12:00Z" w16du:dateUtc="2024-05-22T05:12: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"_Toc167220941"</w:delInstrText>
            </w:r>
            <w:r w:rsidRPr="009A6E6C" w:rsidDel="00B66B2B">
              <w:rPr>
                <w:rStyle w:val="Hyperlink"/>
                <w:noProof/>
              </w:rPr>
              <w:delInstrText xml:space="preserve"> </w:delInstrText>
            </w:r>
            <w:r w:rsidRPr="009A6E6C" w:rsidDel="00B66B2B">
              <w:rPr>
                <w:rStyle w:val="Hyperlink"/>
                <w:noProof/>
              </w:rPr>
              <w:fldChar w:fldCharType="separate"/>
            </w:r>
          </w:del>
          <w:ins w:id="263" w:author="Venable, Isaac" w:date="2024-05-21T22:19:00Z" w16du:dateUtc="2024-05-22T05:19:00Z">
            <w:r w:rsidR="00FD7B58">
              <w:rPr>
                <w:rStyle w:val="Hyperlink"/>
                <w:b/>
                <w:bCs/>
                <w:noProof/>
              </w:rPr>
              <w:t>Error! Hyperlink reference not valid.</w:t>
            </w:r>
          </w:ins>
          <w:del w:id="264" w:author="Venable, Isaac" w:date="2024-05-21T22:12:00Z" w16du:dateUtc="2024-05-22T05:12:00Z">
            <w:r w:rsidRPr="009A6E6C" w:rsidDel="00B66B2B">
              <w:rPr>
                <w:rStyle w:val="Hyperlink"/>
                <w:rFonts w:ascii="Calibri" w:hAnsi="Calibri"/>
                <w:bCs/>
                <w:noProof/>
              </w:rPr>
              <w:delText>A few additional features may be added to SmartSplits in the future. One feature already mentioned was the possibility of a text-to-speech reading of the calculations during the race, which would help the runners get the information they need in a quick, standardized way. Another potential feature would be the ability to get splits for multiple runners at once in the same race, which would be especially helpful for coaches and make the app very marketable to high school track teams. Another feature would be for the app to give workout suggestions for the runner based on the results, making the app more marketable as a multi-purpose running tool.</w:delText>
            </w:r>
            <w:r w:rsidDel="00B66B2B">
              <w:rPr>
                <w:noProof/>
                <w:webHidden/>
              </w:rPr>
              <w:tab/>
            </w:r>
            <w:r w:rsidDel="00B66B2B">
              <w:rPr>
                <w:noProof/>
                <w:webHidden/>
              </w:rPr>
              <w:fldChar w:fldCharType="begin"/>
            </w:r>
            <w:r w:rsidDel="00B66B2B">
              <w:rPr>
                <w:noProof/>
                <w:webHidden/>
              </w:rPr>
              <w:delInstrText xml:space="preserve"> PAGEREF _Toc167220941 \h </w:delInstrText>
            </w:r>
            <w:r w:rsidDel="00B66B2B">
              <w:rPr>
                <w:noProof/>
                <w:webHidden/>
              </w:rPr>
            </w:r>
            <w:r w:rsidDel="00B66B2B">
              <w:rPr>
                <w:noProof/>
                <w:webHidden/>
              </w:rPr>
              <w:fldChar w:fldCharType="separate"/>
            </w:r>
          </w:del>
          <w:del w:id="265" w:author="Venable, Isaac" w:date="2024-05-21T21:55:00Z" w16du:dateUtc="2024-05-22T04:55:00Z">
            <w:r w:rsidDel="00BF7B5D">
              <w:rPr>
                <w:noProof/>
                <w:webHidden/>
              </w:rPr>
              <w:delText>16</w:delText>
            </w:r>
          </w:del>
          <w:del w:id="266" w:author="Venable, Isaac" w:date="2024-05-21T22:12:00Z" w16du:dateUtc="2024-05-22T05:12:00Z">
            <w:r w:rsidDel="00B66B2B">
              <w:rPr>
                <w:noProof/>
                <w:webHidden/>
              </w:rPr>
              <w:fldChar w:fldCharType="end"/>
            </w:r>
            <w:r w:rsidRPr="009A6E6C" w:rsidDel="00B66B2B">
              <w:rPr>
                <w:rStyle w:val="Hyperlink"/>
                <w:noProof/>
              </w:rPr>
              <w:fldChar w:fldCharType="end"/>
            </w:r>
          </w:del>
        </w:p>
        <w:p w14:paraId="55600DFB" w14:textId="1E41CBBE" w:rsidR="00BF7B5D" w:rsidRDefault="00BF7B5D">
          <w:pPr>
            <w:pStyle w:val="TOC1"/>
            <w:tabs>
              <w:tab w:val="left" w:pos="720"/>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"_Toc167220942"</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noProof/>
            </w:rPr>
            <w:t>7.0</w:t>
          </w:r>
          <w:r>
            <w:rPr>
              <w:rFonts w:asciiTheme="minorHAnsi" w:eastAsiaTheme="minorEastAsia" w:hAnsiTheme="minorHAnsi" w:cstheme="minorBidi"/>
              <w:noProof/>
              <w:kern w:val="2"/>
              <w14:ligatures w14:val="standardContextual"/>
            </w:rPr>
            <w:tab/>
          </w:r>
          <w:r w:rsidRPr="009A6E6C">
            <w:rPr>
              <w:rStyle w:val="Hyperlink"/>
              <w:rFonts w:ascii="Calibri" w:hAnsi="Calibri"/>
              <w:noProof/>
            </w:rPr>
            <w:t>Conclusions and Recommendations</w:t>
          </w:r>
          <w:r>
            <w:rPr>
              <w:noProof/>
              <w:webHidden/>
            </w:rPr>
            <w:tab/>
          </w:r>
          <w:r>
            <w:rPr>
              <w:noProof/>
              <w:webHidden/>
            </w:rPr>
            <w:fldChar w:fldCharType="begin"/>
          </w:r>
          <w:r>
            <w:rPr>
              <w:noProof/>
              <w:webHidden/>
            </w:rPr>
            <w:instrText xml:space="preserve"> PAGEREF _Toc167220942 \h </w:instrText>
          </w:r>
          <w:r>
            <w:rPr>
              <w:noProof/>
              <w:webHidden/>
            </w:rPr>
          </w:r>
          <w:r>
            <w:rPr>
              <w:noProof/>
              <w:webHidden/>
            </w:rPr>
            <w:fldChar w:fldCharType="separate"/>
          </w:r>
          <w:ins w:id="267" w:author="Venable, Isaac" w:date="2024-05-21T22:19:00Z" w16du:dateUtc="2024-05-22T05:19:00Z">
            <w:r w:rsidR="00FD7B58">
              <w:rPr>
                <w:noProof/>
                <w:webHidden/>
              </w:rPr>
              <w:t>16</w:t>
            </w:r>
          </w:ins>
          <w:del w:id="268" w:author="Venable, Isaac" w:date="2024-05-21T21:55:00Z" w16du:dateUtc="2024-05-22T04:55:00Z">
            <w:r w:rsidDel="00BF7B5D">
              <w:rPr>
                <w:noProof/>
                <w:webHidden/>
              </w:rPr>
              <w:delText>16</w:delText>
            </w:r>
          </w:del>
          <w:r>
            <w:rPr>
              <w:noProof/>
              <w:webHidden/>
            </w:rPr>
            <w:fldChar w:fldCharType="end"/>
          </w:r>
          <w:r w:rsidRPr="009A6E6C">
            <w:rPr>
              <w:rStyle w:val="Hyperlink"/>
              <w:noProof/>
            </w:rPr>
            <w:fldChar w:fldCharType="end"/>
          </w:r>
        </w:p>
        <w:p w14:paraId="61052A67" w14:textId="77B176AF" w:rsidR="00BF7B5D" w:rsidDel="00B66B2B" w:rsidRDefault="00BF7B5D">
          <w:pPr>
            <w:pStyle w:val="TOC1"/>
            <w:tabs>
              <w:tab w:val="right" w:leader="dot" w:pos="10070"/>
            </w:tabs>
            <w:rPr>
              <w:del w:id="269" w:author="Venable, Isaac" w:date="2024-05-21T22:12:00Z" w16du:dateUtc="2024-05-22T05:12:00Z"/>
              <w:rFonts w:asciiTheme="minorHAnsi" w:eastAsiaTheme="minorEastAsia" w:hAnsiTheme="minorHAnsi" w:cstheme="minorBidi"/>
              <w:noProof/>
              <w:kern w:val="2"/>
              <w14:ligatures w14:val="standardContextual"/>
            </w:rPr>
          </w:pPr>
          <w:del w:id="270" w:author="Venable, Isaac" w:date="2024-05-21T22:12:00Z" w16du:dateUtc="2024-05-22T05:12:00Z">
            <w:r w:rsidRPr="009A6E6C" w:rsidDel="00B66B2B">
              <w:rPr>
                <w:rStyle w:val="Hyperlink"/>
                <w:noProof/>
              </w:rPr>
              <w:fldChar w:fldCharType="begin"/>
            </w:r>
            <w:r w:rsidRPr="009A6E6C" w:rsidDel="00B66B2B">
              <w:rPr>
                <w:rStyle w:val="Hyperlink"/>
                <w:noProof/>
              </w:rPr>
              <w:delInstrText xml:space="preserve"> </w:delInstrText>
            </w:r>
            <w:r w:rsidDel="00B66B2B">
              <w:rPr>
                <w:noProof/>
              </w:rPr>
              <w:delInstrText>HYPERLINK \l "_Toc167220943"</w:delInstrText>
            </w:r>
            <w:r w:rsidRPr="009A6E6C" w:rsidDel="00B66B2B">
              <w:rPr>
                <w:rStyle w:val="Hyperlink"/>
                <w:noProof/>
              </w:rPr>
              <w:delInstrText xml:space="preserve"> </w:delInstrText>
            </w:r>
            <w:r w:rsidRPr="009A6E6C" w:rsidDel="00B66B2B">
              <w:rPr>
                <w:rStyle w:val="Hyperlink"/>
                <w:noProof/>
              </w:rPr>
              <w:fldChar w:fldCharType="separate"/>
            </w:r>
          </w:del>
          <w:ins w:id="271" w:author="Venable, Isaac" w:date="2024-05-21T22:19:00Z" w16du:dateUtc="2024-05-22T05:19:00Z">
            <w:r w:rsidR="00FD7B58">
              <w:rPr>
                <w:rStyle w:val="Hyperlink"/>
                <w:b/>
                <w:bCs/>
                <w:noProof/>
              </w:rPr>
              <w:t>Error! Hyperlink reference not valid.</w:t>
            </w:r>
          </w:ins>
          <w:del w:id="272" w:author="Venable, Isaac" w:date="2024-05-21T22:12:00Z" w16du:dateUtc="2024-05-22T05:12:00Z">
            <w:r w:rsidRPr="009A6E6C" w:rsidDel="00B66B2B">
              <w:rPr>
                <w:rStyle w:val="Hyperlink"/>
                <w:rFonts w:ascii="Calibri" w:hAnsi="Calibri"/>
                <w:bCs/>
                <w:noProof/>
              </w:rPr>
              <w:delText>SmartSplits is a small and relatively inexpensive application with a lot of potential. With a goal of helping runners everywhere run their best possible performances, SmartSplits could increase runner’s investments in track and field and get new people into the sport. It will be a very useful tool for runners of all skill levels. It can serve almost as a basic running coach for those who are just getting started. For experienced runners, the advanced settings and metrics will allow them to maximize their training and race efforts.</w:delText>
            </w:r>
            <w:r w:rsidDel="00B66B2B">
              <w:rPr>
                <w:noProof/>
                <w:webHidden/>
              </w:rPr>
              <w:tab/>
            </w:r>
            <w:r w:rsidDel="00B66B2B">
              <w:rPr>
                <w:noProof/>
                <w:webHidden/>
              </w:rPr>
              <w:fldChar w:fldCharType="begin"/>
            </w:r>
            <w:r w:rsidDel="00B66B2B">
              <w:rPr>
                <w:noProof/>
                <w:webHidden/>
              </w:rPr>
              <w:delInstrText xml:space="preserve"> PAGEREF _Toc167220943 \h </w:delInstrText>
            </w:r>
            <w:r w:rsidDel="00B66B2B">
              <w:rPr>
                <w:noProof/>
                <w:webHidden/>
              </w:rPr>
            </w:r>
            <w:r w:rsidDel="00B66B2B">
              <w:rPr>
                <w:noProof/>
                <w:webHidden/>
              </w:rPr>
              <w:fldChar w:fldCharType="separate"/>
            </w:r>
          </w:del>
          <w:del w:id="273" w:author="Venable, Isaac" w:date="2024-05-21T21:55:00Z" w16du:dateUtc="2024-05-22T04:55:00Z">
            <w:r w:rsidDel="00BF7B5D">
              <w:rPr>
                <w:noProof/>
                <w:webHidden/>
              </w:rPr>
              <w:delText>16</w:delText>
            </w:r>
          </w:del>
          <w:del w:id="274" w:author="Venable, Isaac" w:date="2024-05-21T22:12:00Z" w16du:dateUtc="2024-05-22T05:12:00Z">
            <w:r w:rsidDel="00B66B2B">
              <w:rPr>
                <w:noProof/>
                <w:webHidden/>
              </w:rPr>
              <w:fldChar w:fldCharType="end"/>
            </w:r>
            <w:r w:rsidRPr="009A6E6C" w:rsidDel="00B66B2B">
              <w:rPr>
                <w:rStyle w:val="Hyperlink"/>
                <w:noProof/>
              </w:rPr>
              <w:fldChar w:fldCharType="end"/>
            </w:r>
          </w:del>
        </w:p>
        <w:p w14:paraId="1E38918E" w14:textId="5481D162" w:rsidR="00BF7B5D" w:rsidRDefault="00BF7B5D">
          <w:pPr>
            <w:pStyle w:val="TOC1"/>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"_Toc167220944"</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b/>
              <w:noProof/>
            </w:rPr>
            <w:t>Glossary</w:t>
          </w:r>
          <w:r>
            <w:rPr>
              <w:noProof/>
              <w:webHidden/>
            </w:rPr>
            <w:tab/>
          </w:r>
          <w:r>
            <w:rPr>
              <w:noProof/>
              <w:webHidden/>
            </w:rPr>
            <w:fldChar w:fldCharType="begin"/>
          </w:r>
          <w:r>
            <w:rPr>
              <w:noProof/>
              <w:webHidden/>
            </w:rPr>
            <w:instrText xml:space="preserve"> PAGEREF _Toc167220944 \h </w:instrText>
          </w:r>
          <w:r>
            <w:rPr>
              <w:noProof/>
              <w:webHidden/>
            </w:rPr>
          </w:r>
          <w:r>
            <w:rPr>
              <w:noProof/>
              <w:webHidden/>
            </w:rPr>
            <w:fldChar w:fldCharType="separate"/>
          </w:r>
          <w:ins w:id="275" w:author="Venable, Isaac" w:date="2024-05-21T22:19:00Z" w16du:dateUtc="2024-05-22T05:19:00Z">
            <w:r w:rsidR="00FD7B58">
              <w:rPr>
                <w:noProof/>
                <w:webHidden/>
              </w:rPr>
              <w:t>16</w:t>
            </w:r>
          </w:ins>
          <w:del w:id="276" w:author="Venable, Isaac" w:date="2024-05-21T21:55:00Z" w16du:dateUtc="2024-05-22T04:55:00Z">
            <w:r w:rsidDel="00BF7B5D">
              <w:rPr>
                <w:noProof/>
                <w:webHidden/>
              </w:rPr>
              <w:delText>16</w:delText>
            </w:r>
          </w:del>
          <w:r>
            <w:rPr>
              <w:noProof/>
              <w:webHidden/>
            </w:rPr>
            <w:fldChar w:fldCharType="end"/>
          </w:r>
          <w:r w:rsidRPr="009A6E6C">
            <w:rPr>
              <w:rStyle w:val="Hyperlink"/>
              <w:noProof/>
            </w:rPr>
            <w:fldChar w:fldCharType="end"/>
          </w:r>
        </w:p>
        <w:p w14:paraId="7B34A9C8" w14:textId="2EC4EFA6" w:rsidR="00BF7B5D" w:rsidRDefault="00BF7B5D">
          <w:pPr>
            <w:pStyle w:val="TOC1"/>
            <w:tabs>
              <w:tab w:val="right" w:leader="dot" w:pos="10070"/>
            </w:tabs>
            <w:rPr>
              <w:rFonts w:asciiTheme="minorHAnsi" w:eastAsiaTheme="minorEastAsia" w:hAnsiTheme="minorHAnsi" w:cstheme="minorBidi"/>
              <w:noProof/>
              <w:kern w:val="2"/>
              <w14:ligatures w14:val="standardContextual"/>
            </w:rPr>
          </w:pPr>
          <w:r w:rsidRPr="009A6E6C">
            <w:rPr>
              <w:rStyle w:val="Hyperlink"/>
              <w:noProof/>
            </w:rPr>
            <w:fldChar w:fldCharType="begin"/>
          </w:r>
          <w:r w:rsidRPr="009A6E6C">
            <w:rPr>
              <w:rStyle w:val="Hyperlink"/>
              <w:noProof/>
            </w:rPr>
            <w:instrText xml:space="preserve"> </w:instrText>
          </w:r>
          <w:r>
            <w:rPr>
              <w:noProof/>
            </w:rPr>
            <w:instrText>HYPERLINK \l "_Toc167220945"</w:instrText>
          </w:r>
          <w:r w:rsidRPr="009A6E6C">
            <w:rPr>
              <w:rStyle w:val="Hyperlink"/>
              <w:noProof/>
            </w:rPr>
            <w:instrText xml:space="preserve"> </w:instrText>
          </w:r>
          <w:r w:rsidRPr="009A6E6C">
            <w:rPr>
              <w:rStyle w:val="Hyperlink"/>
              <w:noProof/>
            </w:rPr>
          </w:r>
          <w:r w:rsidRPr="009A6E6C">
            <w:rPr>
              <w:rStyle w:val="Hyperlink"/>
              <w:noProof/>
            </w:rPr>
            <w:fldChar w:fldCharType="separate"/>
          </w:r>
          <w:r w:rsidRPr="009A6E6C">
            <w:rPr>
              <w:rStyle w:val="Hyperlink"/>
              <w:rFonts w:ascii="Calibri" w:hAnsi="Calibri"/>
              <w:b/>
              <w:noProof/>
            </w:rPr>
            <w:t>Bibliography</w:t>
          </w:r>
          <w:r>
            <w:rPr>
              <w:noProof/>
              <w:webHidden/>
            </w:rPr>
            <w:tab/>
          </w:r>
          <w:r>
            <w:rPr>
              <w:noProof/>
              <w:webHidden/>
            </w:rPr>
            <w:fldChar w:fldCharType="begin"/>
          </w:r>
          <w:r>
            <w:rPr>
              <w:noProof/>
              <w:webHidden/>
            </w:rPr>
            <w:instrText xml:space="preserve"> PAGEREF _Toc167220945 \h </w:instrText>
          </w:r>
          <w:r>
            <w:rPr>
              <w:noProof/>
              <w:webHidden/>
            </w:rPr>
          </w:r>
          <w:r>
            <w:rPr>
              <w:noProof/>
              <w:webHidden/>
            </w:rPr>
            <w:fldChar w:fldCharType="separate"/>
          </w:r>
          <w:ins w:id="277" w:author="Venable, Isaac" w:date="2024-05-21T22:19:00Z" w16du:dateUtc="2024-05-22T05:19:00Z">
            <w:r w:rsidR="00FD7B58">
              <w:rPr>
                <w:noProof/>
                <w:webHidden/>
              </w:rPr>
              <w:t>16</w:t>
            </w:r>
          </w:ins>
          <w:del w:id="278" w:author="Venable, Isaac" w:date="2024-05-21T21:55:00Z" w16du:dateUtc="2024-05-22T04:55:00Z">
            <w:r w:rsidDel="00BF7B5D">
              <w:rPr>
                <w:noProof/>
                <w:webHidden/>
              </w:rPr>
              <w:delText>16</w:delText>
            </w:r>
          </w:del>
          <w:r>
            <w:rPr>
              <w:noProof/>
              <w:webHidden/>
            </w:rPr>
            <w:fldChar w:fldCharType="end"/>
          </w:r>
          <w:r w:rsidRPr="009A6E6C">
            <w:rPr>
              <w:rStyle w:val="Hyperlink"/>
              <w:noProof/>
            </w:rPr>
            <w:fldChar w:fldCharType="end"/>
          </w:r>
        </w:p>
        <w:p w14:paraId="53413057" w14:textId="1D58233B" w:rsidR="00BF7B5D" w:rsidRDefault="00BF7B5D">
          <w:pPr>
            <w:rPr>
              <w:ins w:id="279" w:author="Venable, Isaac" w:date="2024-05-21T21:54:00Z" w16du:dateUtc="2024-05-22T04:54:00Z"/>
            </w:rPr>
          </w:pPr>
          <w:ins w:id="280" w:author="Venable, Isaac" w:date="2024-05-21T21:54:00Z" w16du:dateUtc="2024-05-22T04:54:00Z">
            <w:r>
              <w:rPr>
                <w:b/>
                <w:bCs/>
                <w:noProof/>
              </w:rPr>
              <w:fldChar w:fldCharType="end"/>
            </w:r>
          </w:ins>
        </w:p>
        <w:customXmlInsRangeStart w:id="281" w:author="Venable, Isaac" w:date="2024-05-21T21:54:00Z"/>
      </w:sdtContent>
    </w:sdt>
    <w:customXmlInsRangeEnd w:id="281"/>
    <w:p w14:paraId="7A4FBA7E" w14:textId="77777777" w:rsidR="00BF7B5D" w:rsidRDefault="00BF7B5D" w:rsidP="00BF7B5D">
      <w:pPr>
        <w:jc w:val="center"/>
        <w:rPr>
          <w:ins w:id="282" w:author="Venable, Isaac" w:date="2024-05-21T21:54:00Z" w16du:dateUtc="2024-05-22T04:54:00Z"/>
          <w:rFonts w:ascii="Calibri" w:hAnsi="Calibri"/>
          <w:b/>
          <w:bCs/>
          <w:color w:val="000000" w:themeColor="text1"/>
          <w:u w:val="single"/>
        </w:rPr>
        <w:pPrChange w:id="283" w:author="Venable, Isaac" w:date="2024-05-21T21:54:00Z" w16du:dateUtc="2024-05-22T04:54:00Z">
          <w:pPr/>
        </w:pPrChange>
      </w:pPr>
    </w:p>
    <w:p w14:paraId="6A67AE7F" w14:textId="3812B905" w:rsidR="00056F43" w:rsidRDefault="00056F43" w:rsidP="005A4516">
      <w:pPr>
        <w:rPr>
          <w:ins w:id="284" w:author="Venable, Isaac" w:date="2024-05-21T16:27:00Z" w16du:dateUtc="2024-05-21T23:27:00Z"/>
          <w:rFonts w:ascii="Calibri" w:hAnsi="Calibri"/>
          <w:b/>
          <w:bCs/>
          <w:color w:val="000000" w:themeColor="text1"/>
          <w:u w:val="single"/>
        </w:rPr>
      </w:pPr>
      <w:ins w:id="285" w:author="Venable, Isaac" w:date="2024-05-21T16:26:00Z" w16du:dateUtc="2024-05-21T23:26:00Z">
        <w:r>
          <w:rPr>
            <w:rFonts w:ascii="Calibri" w:hAnsi="Calibri"/>
            <w:b/>
            <w:bCs/>
            <w:color w:val="000000" w:themeColor="text1"/>
            <w:u w:val="single"/>
          </w:rPr>
          <w:t>Exe</w:t>
        </w:r>
      </w:ins>
      <w:ins w:id="286" w:author="Venable, Isaac" w:date="2024-05-21T16:27:00Z" w16du:dateUtc="2024-05-21T23:27:00Z">
        <w:r>
          <w:rPr>
            <w:rFonts w:ascii="Calibri" w:hAnsi="Calibri"/>
            <w:b/>
            <w:bCs/>
            <w:color w:val="000000" w:themeColor="text1"/>
            <w:u w:val="single"/>
          </w:rPr>
          <w:t>cutive Summary</w:t>
        </w:r>
      </w:ins>
    </w:p>
    <w:p w14:paraId="149877FE" w14:textId="0011C72F" w:rsidR="00056F43" w:rsidRPr="002E15C6" w:rsidRDefault="002E15C6" w:rsidP="005A4516">
      <w:pPr>
        <w:rPr>
          <w:ins w:id="287" w:author="Venable, Isaac" w:date="2024-05-21T16:26:00Z" w16du:dateUtc="2024-05-21T23:26:00Z"/>
          <w:color w:val="000000" w:themeColor="text1"/>
        </w:rPr>
      </w:pPr>
      <w:proofErr w:type="spellStart"/>
      <w:ins w:id="288" w:author="Venable, Isaac" w:date="2024-05-21T21:51:00Z" w16du:dateUtc="2024-05-22T04:51:00Z">
        <w:r>
          <w:rPr>
            <w:color w:val="000000" w:themeColor="text1"/>
          </w:rPr>
          <w:t>SmartSplits</w:t>
        </w:r>
        <w:proofErr w:type="spellEnd"/>
        <w:r>
          <w:rPr>
            <w:color w:val="000000" w:themeColor="text1"/>
          </w:rPr>
          <w:t xml:space="preserve"> </w:t>
        </w:r>
      </w:ins>
      <w:ins w:id="289" w:author="Venable, Isaac" w:date="2024-05-21T21:52:00Z" w16du:dateUtc="2024-05-22T04:52:00Z">
        <w:r>
          <w:rPr>
            <w:color w:val="000000" w:themeColor="text1"/>
          </w:rPr>
          <w:t xml:space="preserve">will be an iOS app used to record splits for track and field races and make calculations from those splits to help runners run efficiently. </w:t>
        </w:r>
      </w:ins>
      <w:ins w:id="290" w:author="Venable, Isaac" w:date="2024-05-21T22:15:00Z" w16du:dateUtc="2024-05-22T05:15:00Z">
        <w:r w:rsidR="00464121">
          <w:rPr>
            <w:color w:val="000000" w:themeColor="text1"/>
          </w:rPr>
          <w:t xml:space="preserve">It will be a </w:t>
        </w:r>
      </w:ins>
      <w:ins w:id="291" w:author="Venable, Isaac" w:date="2024-05-21T22:17:00Z" w16du:dateUtc="2024-05-22T05:17:00Z">
        <w:r w:rsidR="00D767A3">
          <w:rPr>
            <w:color w:val="000000" w:themeColor="text1"/>
          </w:rPr>
          <w:t>lightweight</w:t>
        </w:r>
      </w:ins>
      <w:ins w:id="292" w:author="Venable, Isaac" w:date="2024-05-21T22:15:00Z" w16du:dateUtc="2024-05-22T05:15:00Z">
        <w:r w:rsidR="00464121">
          <w:rPr>
            <w:color w:val="000000" w:themeColor="text1"/>
          </w:rPr>
          <w:t xml:space="preserve"> app that doesn’t require a lar</w:t>
        </w:r>
      </w:ins>
      <w:ins w:id="293" w:author="Venable, Isaac" w:date="2024-05-21T22:16:00Z" w16du:dateUtc="2024-05-22T05:16:00Z">
        <w:r w:rsidR="00464121">
          <w:rPr>
            <w:color w:val="000000" w:themeColor="text1"/>
          </w:rPr>
          <w:t xml:space="preserve">ge development team. </w:t>
        </w:r>
      </w:ins>
      <w:proofErr w:type="spellStart"/>
      <w:ins w:id="294" w:author="Venable, Isaac" w:date="2024-05-21T22:17:00Z" w16du:dateUtc="2024-05-22T05:17:00Z">
        <w:r w:rsidR="00D767A3">
          <w:rPr>
            <w:color w:val="000000" w:themeColor="text1"/>
          </w:rPr>
          <w:t>SmartSplits</w:t>
        </w:r>
        <w:proofErr w:type="spellEnd"/>
        <w:r w:rsidR="00D767A3">
          <w:rPr>
            <w:color w:val="000000" w:themeColor="text1"/>
          </w:rPr>
          <w:t xml:space="preserve"> will hopefully become a popular app used across all levels of running</w:t>
        </w:r>
      </w:ins>
      <w:ins w:id="295" w:author="Venable, Isaac" w:date="2024-05-21T22:18:00Z" w16du:dateUtc="2024-05-22T05:18:00Z">
        <w:r w:rsidR="00D767A3">
          <w:rPr>
            <w:color w:val="000000" w:themeColor="text1"/>
          </w:rPr>
          <w:t xml:space="preserve"> and bring more popularity to the sport of track and field. </w:t>
        </w:r>
      </w:ins>
    </w:p>
    <w:p w14:paraId="1C29EB0D" w14:textId="77777777" w:rsidR="00056F43" w:rsidRPr="0081365E" w:rsidRDefault="00056F43" w:rsidP="005A4516">
      <w:pPr>
        <w:rPr>
          <w:color w:val="000000" w:themeColor="text1"/>
        </w:rPr>
      </w:pPr>
    </w:p>
    <w:p w14:paraId="4F575808" w14:textId="70F5D843" w:rsidR="003F61B3" w:rsidRPr="0081365E" w:rsidRDefault="006E760A" w:rsidP="006E760A">
      <w:pPr>
        <w:pStyle w:val="BodyText"/>
        <w:keepNext/>
        <w:tabs>
          <w:tab w:val="left" w:pos="540"/>
        </w:tabs>
        <w:outlineLvl w:val="0"/>
        <w:rPr>
          <w:rFonts w:ascii="Calibri" w:hAnsi="Calibri"/>
          <w:color w:val="000000" w:themeColor="text1"/>
          <w:szCs w:val="24"/>
          <w:lang w:val="fr-FR"/>
        </w:rPr>
      </w:pPr>
      <w:bookmarkStart w:id="296" w:name="_Toc167220884"/>
      <w:ins w:id="297" w:author="Venable, Isaac" w:date="2024-05-21T21:43:00Z" w16du:dateUtc="2024-05-22T04:43:00Z">
        <w:r>
          <w:rPr>
            <w:rFonts w:ascii="Calibri" w:hAnsi="Calibri"/>
            <w:color w:val="000000" w:themeColor="text1"/>
            <w:szCs w:val="24"/>
            <w:u w:val="single"/>
            <w:lang w:val="fr-FR"/>
          </w:rPr>
          <w:lastRenderedPageBreak/>
          <w:t>1.0</w:t>
        </w:r>
        <w:r>
          <w:rPr>
            <w:rFonts w:ascii="Calibri" w:hAnsi="Calibri"/>
            <w:color w:val="000000" w:themeColor="text1"/>
            <w:szCs w:val="24"/>
            <w:u w:val="single"/>
            <w:lang w:val="fr-FR"/>
          </w:rPr>
          <w:tab/>
        </w:r>
      </w:ins>
      <w:del w:id="298" w:author="Venable, Isaac" w:date="2024-05-21T21:16:00Z" w16du:dateUtc="2024-05-22T04:16:00Z">
        <w:r w:rsidR="003F61B3" w:rsidRPr="0081365E" w:rsidDel="00B345B8">
          <w:rPr>
            <w:rFonts w:ascii="Calibri" w:hAnsi="Calibri"/>
            <w:color w:val="000000" w:themeColor="text1"/>
            <w:szCs w:val="24"/>
            <w:u w:val="single"/>
            <w:lang w:val="fr-FR"/>
          </w:rPr>
          <w:delText>1.0</w:delText>
        </w:r>
        <w:r w:rsidR="003F61B3" w:rsidRPr="0081365E" w:rsidDel="00B345B8">
          <w:rPr>
            <w:rFonts w:ascii="Calibri" w:hAnsi="Calibri"/>
            <w:color w:val="000000" w:themeColor="text1"/>
            <w:szCs w:val="24"/>
            <w:u w:val="single"/>
            <w:lang w:val="fr-FR"/>
          </w:rPr>
          <w:tab/>
        </w:r>
      </w:del>
      <w:r w:rsidR="003F61B3" w:rsidRPr="0081365E">
        <w:rPr>
          <w:rFonts w:ascii="Calibri" w:hAnsi="Calibri"/>
          <w:color w:val="000000" w:themeColor="text1"/>
          <w:szCs w:val="24"/>
          <w:u w:val="single"/>
          <w:lang w:val="fr-FR"/>
        </w:rPr>
        <w:t>Introduction</w:t>
      </w:r>
      <w:r w:rsidR="00BE1BE8" w:rsidRPr="0081365E">
        <w:rPr>
          <w:rFonts w:ascii="Calibri" w:hAnsi="Calibri"/>
          <w:color w:val="000000" w:themeColor="text1"/>
          <w:szCs w:val="24"/>
          <w:u w:val="single"/>
          <w:lang w:val="fr-FR"/>
        </w:rPr>
        <w:t xml:space="preserve"> and </w:t>
      </w:r>
      <w:proofErr w:type="spellStart"/>
      <w:r w:rsidR="00BE1BE8" w:rsidRPr="0081365E">
        <w:rPr>
          <w:rFonts w:ascii="Calibri" w:hAnsi="Calibri"/>
          <w:color w:val="000000" w:themeColor="text1"/>
          <w:szCs w:val="24"/>
          <w:u w:val="single"/>
          <w:lang w:val="fr-FR"/>
        </w:rPr>
        <w:t>Overview</w:t>
      </w:r>
      <w:bookmarkEnd w:id="296"/>
      <w:proofErr w:type="spellEnd"/>
      <w:r w:rsidR="003F61B3" w:rsidRPr="0081365E">
        <w:rPr>
          <w:rFonts w:ascii="Calibri" w:hAnsi="Calibri"/>
          <w:color w:val="000000" w:themeColor="text1"/>
          <w:szCs w:val="24"/>
          <w:lang w:val="fr-FR"/>
        </w:rPr>
        <w:t xml:space="preserve"> </w:t>
      </w:r>
    </w:p>
    <w:p w14:paraId="274A058C" w14:textId="77777777" w:rsidR="005A1459" w:rsidRPr="0081365E" w:rsidRDefault="005A1459" w:rsidP="00C27C80">
      <w:pPr>
        <w:pStyle w:val="BodyText"/>
        <w:tabs>
          <w:tab w:val="num" w:pos="540"/>
        </w:tabs>
        <w:spacing w:before="120"/>
        <w:rPr>
          <w:rFonts w:ascii="Calibri" w:hAnsi="Calibri"/>
          <w:bCs/>
          <w:color w:val="000000" w:themeColor="text1"/>
          <w:sz w:val="22"/>
          <w:szCs w:val="22"/>
        </w:rPr>
      </w:pPr>
    </w:p>
    <w:p w14:paraId="77E95F06" w14:textId="77777777" w:rsidR="002F2583" w:rsidRPr="0081365E" w:rsidRDefault="003F61B3" w:rsidP="00BD4A9C">
      <w:pPr>
        <w:pStyle w:val="Heading2"/>
        <w:ind w:left="907"/>
        <w:rPr>
          <w:rFonts w:ascii="Calibri" w:hAnsi="Calibri"/>
          <w:color w:val="000000" w:themeColor="text1"/>
        </w:rPr>
      </w:pPr>
      <w:bookmarkStart w:id="299" w:name="_Toc167220885"/>
      <w:r w:rsidRPr="0081365E">
        <w:rPr>
          <w:rFonts w:ascii="Calibri" w:hAnsi="Calibri"/>
          <w:color w:val="000000" w:themeColor="text1"/>
          <w:u w:val="single"/>
        </w:rPr>
        <w:t>Problem S</w:t>
      </w:r>
      <w:bookmarkStart w:id="300" w:name="_Hlk99913916"/>
      <w:r w:rsidRPr="0081365E">
        <w:rPr>
          <w:rFonts w:ascii="Calibri" w:hAnsi="Calibri"/>
          <w:color w:val="000000" w:themeColor="text1"/>
          <w:u w:val="single"/>
        </w:rPr>
        <w:t>tatement</w:t>
      </w:r>
      <w:bookmarkEnd w:id="299"/>
      <w:bookmarkEnd w:id="300"/>
      <w:r w:rsidR="001972A3" w:rsidRPr="0081365E">
        <w:rPr>
          <w:rFonts w:ascii="Calibri" w:hAnsi="Calibri"/>
          <w:color w:val="000000" w:themeColor="text1"/>
        </w:rPr>
        <w:tab/>
      </w:r>
    </w:p>
    <w:p w14:paraId="7F2E8D96" w14:textId="78A24529" w:rsidR="00CF6763" w:rsidRDefault="00AD2D0A" w:rsidP="00EA179F">
      <w:pPr>
        <w:ind w:firstLine="547"/>
        <w:rPr>
          <w:rFonts w:ascii="Calibri" w:hAnsi="Calibri"/>
          <w:color w:val="000000"/>
          <w:sz w:val="22"/>
          <w:szCs w:val="22"/>
        </w:rPr>
      </w:pPr>
      <w:r>
        <w:rPr>
          <w:rFonts w:ascii="Calibri" w:hAnsi="Calibri"/>
          <w:color w:val="000000"/>
          <w:sz w:val="22"/>
          <w:szCs w:val="22"/>
        </w:rPr>
        <w:t xml:space="preserve">The customers for SmartSplits will be individual track and field athletes and coaches. </w:t>
      </w:r>
      <w:r w:rsidR="00896BDF" w:rsidRPr="00896BDF">
        <w:rPr>
          <w:rFonts w:ascii="Calibri" w:hAnsi="Calibri"/>
          <w:color w:val="000000"/>
          <w:sz w:val="22"/>
          <w:szCs w:val="22"/>
        </w:rPr>
        <w:t>A major element of track and field long-distance racing is pacing. Often, runners will not have access to splits, which can negatively impact a race, as a runner might accidentally run too slow or fast during certain parts of the race. Even if a runner has access to basic splits from either a clock or somebody timing them, you still cannot fully utilize that information without performing calculations, which can be difficult to do mentally, especially when one should be focused on the race. In addition to the need for splits during a race, runners can learn a lot about their performance by analyzing their splits after a race, but most of the time, race organizers don</w:t>
      </w:r>
      <w:ins w:id="301" w:author="Venable, Isaac" w:date="2024-05-21T20:45:00Z" w16du:dateUtc="2024-05-22T03:45:00Z">
        <w:r w:rsidR="004C3A40">
          <w:rPr>
            <w:rFonts w:ascii="Calibri" w:hAnsi="Calibri"/>
            <w:color w:val="000000"/>
            <w:sz w:val="22"/>
            <w:szCs w:val="22"/>
          </w:rPr>
          <w:t>’</w:t>
        </w:r>
      </w:ins>
      <w:del w:id="302" w:author="Venable, Isaac" w:date="2024-05-21T20:45:00Z" w16du:dateUtc="2024-05-22T03:45:00Z">
        <w:r w:rsidR="00896BDF" w:rsidRPr="00896BDF" w:rsidDel="004C3A40">
          <w:rPr>
            <w:rFonts w:ascii="Calibri" w:hAnsi="Calibri"/>
            <w:color w:val="000000"/>
            <w:sz w:val="22"/>
            <w:szCs w:val="22"/>
          </w:rPr>
          <w:delText>'</w:delText>
        </w:r>
      </w:del>
      <w:r w:rsidR="00896BDF" w:rsidRPr="00896BDF">
        <w:rPr>
          <w:rFonts w:ascii="Calibri" w:hAnsi="Calibri"/>
          <w:color w:val="000000"/>
          <w:sz w:val="22"/>
          <w:szCs w:val="22"/>
        </w:rPr>
        <w:t>t record splits.</w:t>
      </w:r>
    </w:p>
    <w:p w14:paraId="1EE4BA4D" w14:textId="55067509" w:rsidR="00896BDF" w:rsidRPr="0034053E" w:rsidRDefault="00896BDF" w:rsidP="00EA179F">
      <w:pPr>
        <w:ind w:firstLine="540"/>
        <w:rPr>
          <w:rFonts w:ascii="Calibri" w:hAnsi="Calibri"/>
          <w:color w:val="000000"/>
          <w:sz w:val="22"/>
          <w:szCs w:val="22"/>
        </w:rPr>
      </w:pPr>
      <w:r>
        <w:rPr>
          <w:rFonts w:ascii="Calibri" w:hAnsi="Calibri"/>
          <w:color w:val="000000"/>
          <w:sz w:val="22"/>
          <w:szCs w:val="22"/>
        </w:rPr>
        <w:t xml:space="preserve">We have an opportunity to build an app that will provide valuable information to track athletes </w:t>
      </w:r>
      <w:r w:rsidR="00847EB7">
        <w:rPr>
          <w:rFonts w:ascii="Calibri" w:hAnsi="Calibri"/>
          <w:color w:val="000000"/>
          <w:sz w:val="22"/>
          <w:szCs w:val="22"/>
        </w:rPr>
        <w:t>and help them improve and become</w:t>
      </w:r>
      <w:r>
        <w:rPr>
          <w:rFonts w:ascii="Calibri" w:hAnsi="Calibri"/>
          <w:color w:val="000000"/>
          <w:sz w:val="22"/>
          <w:szCs w:val="22"/>
        </w:rPr>
        <w:t xml:space="preserve"> the best runners they can be. SmartSplits will help current track athletes </w:t>
      </w:r>
      <w:r w:rsidR="007159CC">
        <w:rPr>
          <w:rFonts w:ascii="Calibri" w:hAnsi="Calibri"/>
          <w:color w:val="000000"/>
          <w:sz w:val="22"/>
          <w:szCs w:val="22"/>
        </w:rPr>
        <w:t>with the</w:t>
      </w:r>
      <w:r>
        <w:rPr>
          <w:rFonts w:ascii="Calibri" w:hAnsi="Calibri"/>
          <w:color w:val="000000"/>
          <w:sz w:val="22"/>
          <w:szCs w:val="22"/>
        </w:rPr>
        <w:t xml:space="preserve"> motivation to keep </w:t>
      </w:r>
      <w:r w:rsidR="00EA179F">
        <w:rPr>
          <w:rFonts w:ascii="Calibri" w:hAnsi="Calibri"/>
          <w:color w:val="000000"/>
          <w:sz w:val="22"/>
          <w:szCs w:val="22"/>
        </w:rPr>
        <w:t xml:space="preserve">training and give </w:t>
      </w:r>
      <w:r>
        <w:rPr>
          <w:rFonts w:ascii="Calibri" w:hAnsi="Calibri"/>
          <w:color w:val="000000"/>
          <w:sz w:val="22"/>
          <w:szCs w:val="22"/>
        </w:rPr>
        <w:t xml:space="preserve">new runners the confidence to try out competitive racing. </w:t>
      </w:r>
      <w:r w:rsidR="00EA179F">
        <w:rPr>
          <w:rFonts w:ascii="Calibri" w:hAnsi="Calibri"/>
          <w:color w:val="000000"/>
          <w:sz w:val="22"/>
          <w:szCs w:val="22"/>
        </w:rPr>
        <w:t>This</w:t>
      </w:r>
      <w:r>
        <w:rPr>
          <w:rFonts w:ascii="Calibri" w:hAnsi="Calibri"/>
          <w:color w:val="000000"/>
          <w:sz w:val="22"/>
          <w:szCs w:val="22"/>
        </w:rPr>
        <w:t xml:space="preserve"> </w:t>
      </w:r>
      <w:r w:rsidR="00EA179F">
        <w:rPr>
          <w:rFonts w:ascii="Calibri" w:hAnsi="Calibri"/>
          <w:color w:val="000000"/>
          <w:sz w:val="22"/>
          <w:szCs w:val="22"/>
        </w:rPr>
        <w:t>could cause</w:t>
      </w:r>
      <w:r>
        <w:rPr>
          <w:rFonts w:ascii="Calibri" w:hAnsi="Calibri"/>
          <w:color w:val="000000"/>
          <w:sz w:val="22"/>
          <w:szCs w:val="22"/>
        </w:rPr>
        <w:t xml:space="preserve"> track and field </w:t>
      </w:r>
      <w:r w:rsidR="00EA179F">
        <w:rPr>
          <w:rFonts w:ascii="Calibri" w:hAnsi="Calibri"/>
          <w:color w:val="000000"/>
          <w:sz w:val="22"/>
          <w:szCs w:val="22"/>
        </w:rPr>
        <w:t xml:space="preserve">to become more popular and </w:t>
      </w:r>
      <w:r w:rsidR="007159CC">
        <w:rPr>
          <w:rFonts w:ascii="Calibri" w:hAnsi="Calibri"/>
          <w:color w:val="000000"/>
          <w:sz w:val="22"/>
          <w:szCs w:val="22"/>
        </w:rPr>
        <w:t>motivate people</w:t>
      </w:r>
      <w:r w:rsidR="00EA179F">
        <w:rPr>
          <w:rFonts w:ascii="Calibri" w:hAnsi="Calibri"/>
          <w:color w:val="000000"/>
          <w:sz w:val="22"/>
          <w:szCs w:val="22"/>
        </w:rPr>
        <w:t xml:space="preserve"> to stay in shape. </w:t>
      </w:r>
    </w:p>
    <w:p w14:paraId="5270FD59" w14:textId="77777777" w:rsidR="002F2583" w:rsidRDefault="003F61B3" w:rsidP="00BD4A9C">
      <w:pPr>
        <w:pStyle w:val="Heading2"/>
        <w:ind w:left="907"/>
        <w:rPr>
          <w:rFonts w:ascii="Calibri" w:hAnsi="Calibri"/>
          <w:bCs w:val="0"/>
          <w:color w:val="000000"/>
        </w:rPr>
      </w:pPr>
      <w:bookmarkStart w:id="303" w:name="_Toc167220886"/>
      <w:r w:rsidRPr="0081365E">
        <w:rPr>
          <w:rFonts w:ascii="Calibri" w:hAnsi="Calibri"/>
          <w:color w:val="000000" w:themeColor="text1"/>
          <w:u w:val="single"/>
        </w:rPr>
        <w:t xml:space="preserve">Project </w:t>
      </w:r>
      <w:r w:rsidR="00D6502F" w:rsidRPr="0081365E">
        <w:rPr>
          <w:rFonts w:ascii="Calibri" w:hAnsi="Calibri"/>
          <w:color w:val="000000" w:themeColor="text1"/>
          <w:u w:val="single"/>
        </w:rPr>
        <w:t>Vision and Scope</w:t>
      </w:r>
      <w:bookmarkEnd w:id="303"/>
      <w:r w:rsidR="00492503">
        <w:rPr>
          <w:rFonts w:ascii="Calibri" w:hAnsi="Calibri"/>
          <w:color w:val="000000"/>
        </w:rPr>
        <w:tab/>
      </w:r>
    </w:p>
    <w:p w14:paraId="3350ED1D" w14:textId="50023B50" w:rsidR="007159CC" w:rsidRDefault="00390059" w:rsidP="00390059">
      <w:pPr>
        <w:tabs>
          <w:tab w:val="left" w:pos="3150"/>
        </w:tabs>
        <w:rPr>
          <w:rFonts w:ascii="Calibri" w:hAnsi="Calibri"/>
          <w:bCs/>
          <w:color w:val="000000"/>
          <w:sz w:val="22"/>
        </w:rPr>
      </w:pPr>
      <w:r>
        <w:rPr>
          <w:rFonts w:ascii="Calibri" w:hAnsi="Calibri"/>
          <w:bCs/>
          <w:color w:val="000000"/>
          <w:sz w:val="22"/>
        </w:rPr>
        <w:t xml:space="preserve">           </w:t>
      </w:r>
      <w:proofErr w:type="spellStart"/>
      <w:r w:rsidR="007159CC">
        <w:rPr>
          <w:rFonts w:ascii="Calibri" w:hAnsi="Calibri"/>
          <w:bCs/>
          <w:color w:val="000000"/>
          <w:sz w:val="22"/>
        </w:rPr>
        <w:t>SmartsSplits</w:t>
      </w:r>
      <w:proofErr w:type="spellEnd"/>
      <w:ins w:id="304" w:author="Venable, Isaac" w:date="2024-05-21T20:45:00Z" w16du:dateUtc="2024-05-22T03:45:00Z">
        <w:r w:rsidR="004C3A40">
          <w:rPr>
            <w:rFonts w:ascii="Calibri" w:hAnsi="Calibri"/>
            <w:bCs/>
            <w:color w:val="000000"/>
            <w:sz w:val="22"/>
          </w:rPr>
          <w:t>’</w:t>
        </w:r>
      </w:ins>
      <w:del w:id="305" w:author="Venable, Isaac" w:date="2024-05-21T20:45:00Z" w16du:dateUtc="2024-05-22T03:45:00Z">
        <w:r w:rsidR="007159CC" w:rsidDel="004C3A40">
          <w:rPr>
            <w:rFonts w:ascii="Calibri" w:hAnsi="Calibri"/>
            <w:bCs/>
            <w:color w:val="000000"/>
            <w:sz w:val="22"/>
          </w:rPr>
          <w:delText>'</w:delText>
        </w:r>
      </w:del>
      <w:r w:rsidR="007159CC">
        <w:rPr>
          <w:rFonts w:ascii="Calibri" w:hAnsi="Calibri"/>
          <w:bCs/>
          <w:color w:val="000000"/>
          <w:sz w:val="22"/>
        </w:rPr>
        <w:t xml:space="preserve"> vision is to give track athletes all the information they need to run their best possible races. SmartSplits will be an app for IOS</w:t>
      </w:r>
      <w:r w:rsidR="00751998">
        <w:rPr>
          <w:rFonts w:ascii="Calibri" w:hAnsi="Calibri"/>
          <w:bCs/>
          <w:color w:val="000000"/>
          <w:sz w:val="22"/>
        </w:rPr>
        <w:t xml:space="preserve"> that can be downloaded from the app store for a small price with no additional costs. </w:t>
      </w:r>
    </w:p>
    <w:p w14:paraId="5B1C7C62" w14:textId="77777777" w:rsidR="005A1459" w:rsidRPr="00960D51" w:rsidRDefault="005A1459" w:rsidP="005A1459">
      <w:pPr>
        <w:tabs>
          <w:tab w:val="left" w:pos="3150"/>
        </w:tabs>
        <w:ind w:left="907" w:hanging="360"/>
        <w:rPr>
          <w:rFonts w:ascii="Calibri" w:hAnsi="Calibri"/>
          <w:bCs/>
          <w:color w:val="000000" w:themeColor="text1"/>
          <w:sz w:val="22"/>
        </w:rPr>
      </w:pPr>
    </w:p>
    <w:p w14:paraId="0C0A72F7" w14:textId="77777777" w:rsidR="005C6FD2" w:rsidRPr="00960D51" w:rsidRDefault="00492503" w:rsidP="00BD4A9C">
      <w:pPr>
        <w:pStyle w:val="Heading2"/>
        <w:ind w:left="907"/>
        <w:rPr>
          <w:rFonts w:ascii="Calibri" w:hAnsi="Calibri"/>
          <w:b w:val="0"/>
          <w:color w:val="000000" w:themeColor="text1"/>
        </w:rPr>
      </w:pPr>
      <w:bookmarkStart w:id="306" w:name="_Toc167220887"/>
      <w:r w:rsidRPr="00960D51">
        <w:rPr>
          <w:rFonts w:ascii="Calibri" w:hAnsi="Calibri"/>
          <w:color w:val="000000" w:themeColor="text1"/>
          <w:u w:val="single"/>
        </w:rPr>
        <w:t>Requirements Summary</w:t>
      </w:r>
      <w:bookmarkEnd w:id="306"/>
      <w:r w:rsidRPr="00960D51">
        <w:rPr>
          <w:rFonts w:ascii="Calibri" w:hAnsi="Calibri"/>
          <w:color w:val="000000" w:themeColor="text1"/>
        </w:rPr>
        <w:tab/>
      </w:r>
    </w:p>
    <w:p w14:paraId="1FCDFCAE" w14:textId="61A9E76F" w:rsidR="005A1459" w:rsidRDefault="00960D51" w:rsidP="00960D51">
      <w:pPr>
        <w:pStyle w:val="ListParagraph"/>
        <w:numPr>
          <w:ilvl w:val="0"/>
          <w:numId w:val="22"/>
        </w:numPr>
        <w:tabs>
          <w:tab w:val="left" w:pos="3150"/>
        </w:tabs>
        <w:rPr>
          <w:rFonts w:ascii="Calibri" w:hAnsi="Calibri"/>
          <w:bCs/>
          <w:color w:val="000000"/>
          <w:sz w:val="22"/>
        </w:rPr>
      </w:pPr>
      <w:r>
        <w:rPr>
          <w:rFonts w:ascii="Calibri" w:hAnsi="Calibri"/>
          <w:bCs/>
          <w:color w:val="000000"/>
          <w:sz w:val="22"/>
        </w:rPr>
        <w:t>The app will track a runner</w:t>
      </w:r>
      <w:ins w:id="307" w:author="Venable, Isaac" w:date="2024-05-21T20:45:00Z" w16du:dateUtc="2024-05-22T03:45:00Z">
        <w:r w:rsidR="004C3A40">
          <w:rPr>
            <w:rFonts w:ascii="Calibri" w:hAnsi="Calibri"/>
            <w:bCs/>
            <w:color w:val="000000"/>
            <w:sz w:val="22"/>
          </w:rPr>
          <w:t>’</w:t>
        </w:r>
      </w:ins>
      <w:del w:id="308" w:author="Venable, Isaac" w:date="2024-05-21T20:45:00Z" w16du:dateUtc="2024-05-22T03:45:00Z">
        <w:r w:rsidR="00EA55C5" w:rsidDel="004C3A40">
          <w:rPr>
            <w:rFonts w:ascii="Calibri" w:hAnsi="Calibri"/>
            <w:bCs/>
            <w:color w:val="000000"/>
            <w:sz w:val="22"/>
          </w:rPr>
          <w:delText>'</w:delText>
        </w:r>
      </w:del>
      <w:r>
        <w:rPr>
          <w:rFonts w:ascii="Calibri" w:hAnsi="Calibri"/>
          <w:bCs/>
          <w:color w:val="000000"/>
          <w:sz w:val="22"/>
        </w:rPr>
        <w:t>s splits for a race and make useful calculations based on them</w:t>
      </w:r>
    </w:p>
    <w:p w14:paraId="39E61482" w14:textId="03CF7114" w:rsidR="00960D51" w:rsidRDefault="00960D51" w:rsidP="00960D51">
      <w:pPr>
        <w:pStyle w:val="ListParagraph"/>
        <w:numPr>
          <w:ilvl w:val="0"/>
          <w:numId w:val="22"/>
        </w:numPr>
        <w:tabs>
          <w:tab w:val="left" w:pos="3150"/>
        </w:tabs>
        <w:rPr>
          <w:rFonts w:ascii="Calibri" w:hAnsi="Calibri"/>
          <w:bCs/>
          <w:color w:val="000000"/>
          <w:sz w:val="22"/>
        </w:rPr>
      </w:pPr>
      <w:r>
        <w:rPr>
          <w:rFonts w:ascii="Calibri" w:hAnsi="Calibri"/>
          <w:bCs/>
          <w:color w:val="000000"/>
          <w:sz w:val="22"/>
        </w:rPr>
        <w:t>The app will be a place to store and compare splits from previous races</w:t>
      </w:r>
    </w:p>
    <w:p w14:paraId="39BAB4FF" w14:textId="75969782" w:rsidR="00960D51" w:rsidRPr="00960D51" w:rsidRDefault="00960D51" w:rsidP="00960D51">
      <w:pPr>
        <w:pStyle w:val="ListParagraph"/>
        <w:numPr>
          <w:ilvl w:val="0"/>
          <w:numId w:val="22"/>
        </w:numPr>
        <w:tabs>
          <w:tab w:val="left" w:pos="3150"/>
        </w:tabs>
        <w:rPr>
          <w:rFonts w:ascii="Calibri" w:hAnsi="Calibri"/>
          <w:bCs/>
          <w:color w:val="000000"/>
          <w:sz w:val="22"/>
        </w:rPr>
      </w:pPr>
      <w:r>
        <w:rPr>
          <w:rFonts w:ascii="Calibri" w:hAnsi="Calibri"/>
          <w:bCs/>
          <w:color w:val="000000"/>
          <w:sz w:val="22"/>
        </w:rPr>
        <w:t>The app will be easy to use and lightweight</w:t>
      </w:r>
    </w:p>
    <w:p w14:paraId="14CE69E3" w14:textId="35B73218" w:rsidR="005C6FD2" w:rsidRPr="00172B02" w:rsidRDefault="00AA21DC" w:rsidP="00BD4A9C">
      <w:pPr>
        <w:pStyle w:val="Heading2"/>
        <w:ind w:left="907"/>
        <w:rPr>
          <w:rFonts w:ascii="Calibri" w:hAnsi="Calibri"/>
          <w:color w:val="000000" w:themeColor="text1"/>
        </w:rPr>
      </w:pPr>
      <w:bookmarkStart w:id="309" w:name="_Toc167220888"/>
      <w:r w:rsidRPr="00172B02">
        <w:rPr>
          <w:rFonts w:ascii="Calibri" w:hAnsi="Calibri"/>
          <w:color w:val="000000" w:themeColor="text1"/>
          <w:u w:val="single"/>
        </w:rPr>
        <w:t>Stakeholders and</w:t>
      </w:r>
      <w:r w:rsidR="0013229C" w:rsidRPr="00172B02">
        <w:rPr>
          <w:rFonts w:ascii="Calibri" w:hAnsi="Calibri"/>
          <w:color w:val="000000" w:themeColor="text1"/>
          <w:u w:val="single"/>
        </w:rPr>
        <w:t xml:space="preserve"> Their</w:t>
      </w:r>
      <w:r w:rsidRPr="00172B02">
        <w:rPr>
          <w:rFonts w:ascii="Calibri" w:hAnsi="Calibri"/>
          <w:color w:val="000000" w:themeColor="text1"/>
          <w:u w:val="single"/>
        </w:rPr>
        <w:t xml:space="preserve"> Interests</w:t>
      </w:r>
      <w:bookmarkEnd w:id="309"/>
      <w:r w:rsidR="00CA7254" w:rsidRPr="00172B02">
        <w:rPr>
          <w:rFonts w:ascii="Calibri" w:hAnsi="Calibri"/>
          <w:color w:val="000000" w:themeColor="text1"/>
        </w:rPr>
        <w:tab/>
      </w:r>
    </w:p>
    <w:p w14:paraId="74280FDB" w14:textId="61E6DFAC" w:rsidR="00AA21DC" w:rsidRDefault="00EA332F" w:rsidP="00EA332F">
      <w:pPr>
        <w:tabs>
          <w:tab w:val="left" w:pos="540"/>
          <w:tab w:val="left" w:pos="3330"/>
        </w:tabs>
        <w:ind w:firstLine="547"/>
        <w:rPr>
          <w:rFonts w:ascii="Calibri" w:hAnsi="Calibri"/>
          <w:color w:val="000000"/>
          <w:sz w:val="22"/>
          <w:szCs w:val="22"/>
        </w:rPr>
      </w:pPr>
      <w:r>
        <w:rPr>
          <w:rFonts w:ascii="Calibri" w:hAnsi="Calibri"/>
          <w:color w:val="000000"/>
          <w:sz w:val="22"/>
          <w:szCs w:val="22"/>
        </w:rPr>
        <w:t xml:space="preserve">Software Development Team </w:t>
      </w:r>
      <w:del w:id="310" w:author="Venable, Isaac" w:date="2024-05-21T21:16:00Z" w16du:dateUtc="2024-05-22T04:16:00Z">
        <w:r w:rsidDel="00B345B8">
          <w:rPr>
            <w:rFonts w:ascii="Calibri" w:hAnsi="Calibri"/>
            <w:color w:val="000000"/>
            <w:sz w:val="22"/>
            <w:szCs w:val="22"/>
          </w:rPr>
          <w:delText>-</w:delText>
        </w:r>
      </w:del>
      <w:ins w:id="311" w:author="Venable, Isaac" w:date="2024-05-21T21:16:00Z" w16du:dateUtc="2024-05-22T04:16:00Z">
        <w:r w:rsidR="00B345B8">
          <w:rPr>
            <w:rFonts w:ascii="Calibri" w:hAnsi="Calibri"/>
            <w:color w:val="000000"/>
            <w:sz w:val="22"/>
            <w:szCs w:val="22"/>
          </w:rPr>
          <w:t>–</w:t>
        </w:r>
      </w:ins>
      <w:r>
        <w:rPr>
          <w:rFonts w:ascii="Calibri" w:hAnsi="Calibri"/>
          <w:color w:val="000000"/>
          <w:sz w:val="22"/>
          <w:szCs w:val="22"/>
        </w:rPr>
        <w:t xml:space="preserve"> The development team needs the app to generate revenue to fund this and potential future projects. </w:t>
      </w:r>
    </w:p>
    <w:p w14:paraId="58968517" w14:textId="67B7E294" w:rsidR="00EA332F" w:rsidRDefault="00EA332F" w:rsidP="00EA332F">
      <w:pPr>
        <w:tabs>
          <w:tab w:val="left" w:pos="540"/>
          <w:tab w:val="left" w:pos="3330"/>
        </w:tabs>
        <w:ind w:firstLine="547"/>
        <w:rPr>
          <w:rFonts w:ascii="Calibri" w:hAnsi="Calibri"/>
          <w:color w:val="000000"/>
          <w:sz w:val="22"/>
          <w:szCs w:val="22"/>
        </w:rPr>
      </w:pPr>
      <w:r>
        <w:rPr>
          <w:rFonts w:ascii="Calibri" w:hAnsi="Calibri"/>
          <w:color w:val="000000"/>
          <w:sz w:val="22"/>
          <w:szCs w:val="22"/>
        </w:rPr>
        <w:t xml:space="preserve">Individual track athletes </w:t>
      </w:r>
      <w:del w:id="312" w:author="Venable, Isaac" w:date="2024-05-21T21:16:00Z" w16du:dateUtc="2024-05-22T04:16:00Z">
        <w:r w:rsidDel="00B345B8">
          <w:rPr>
            <w:rFonts w:ascii="Calibri" w:hAnsi="Calibri"/>
            <w:color w:val="000000"/>
            <w:sz w:val="22"/>
            <w:szCs w:val="22"/>
          </w:rPr>
          <w:delText>-</w:delText>
        </w:r>
      </w:del>
      <w:ins w:id="313" w:author="Venable, Isaac" w:date="2024-05-21T21:16:00Z" w16du:dateUtc="2024-05-22T04:16:00Z">
        <w:r w:rsidR="00B345B8">
          <w:rPr>
            <w:rFonts w:ascii="Calibri" w:hAnsi="Calibri"/>
            <w:color w:val="000000"/>
            <w:sz w:val="22"/>
            <w:szCs w:val="22"/>
          </w:rPr>
          <w:t>–</w:t>
        </w:r>
      </w:ins>
      <w:r>
        <w:rPr>
          <w:rFonts w:ascii="Calibri" w:hAnsi="Calibri"/>
          <w:color w:val="000000"/>
          <w:sz w:val="22"/>
          <w:szCs w:val="22"/>
        </w:rPr>
        <w:t xml:space="preserve"> Any person at any point </w:t>
      </w:r>
      <w:r w:rsidR="00CE321F">
        <w:rPr>
          <w:rFonts w:ascii="Calibri" w:hAnsi="Calibri"/>
          <w:color w:val="000000"/>
          <w:sz w:val="22"/>
          <w:szCs w:val="22"/>
        </w:rPr>
        <w:t xml:space="preserve">in their running journey could purchase our app to aid in their training and racing. </w:t>
      </w:r>
    </w:p>
    <w:p w14:paraId="0548E3F4" w14:textId="7C18E6D6" w:rsidR="00EA332F" w:rsidRDefault="00EA332F" w:rsidP="00EA332F">
      <w:pPr>
        <w:tabs>
          <w:tab w:val="left" w:pos="540"/>
          <w:tab w:val="left" w:pos="3330"/>
        </w:tabs>
        <w:ind w:firstLine="547"/>
        <w:rPr>
          <w:rFonts w:ascii="Calibri" w:hAnsi="Calibri"/>
          <w:color w:val="000000"/>
          <w:sz w:val="22"/>
          <w:szCs w:val="22"/>
        </w:rPr>
      </w:pPr>
      <w:r>
        <w:rPr>
          <w:rFonts w:ascii="Calibri" w:hAnsi="Calibri"/>
          <w:color w:val="000000"/>
          <w:sz w:val="22"/>
          <w:szCs w:val="22"/>
        </w:rPr>
        <w:t>Track coaches/school programs</w:t>
      </w:r>
      <w:r w:rsidR="00CE321F">
        <w:rPr>
          <w:rFonts w:ascii="Calibri" w:hAnsi="Calibri"/>
          <w:color w:val="000000"/>
          <w:sz w:val="22"/>
          <w:szCs w:val="22"/>
        </w:rPr>
        <w:t xml:space="preserve"> </w:t>
      </w:r>
      <w:del w:id="314" w:author="Venable, Isaac" w:date="2024-05-21T21:16:00Z" w16du:dateUtc="2024-05-22T04:16:00Z">
        <w:r w:rsidR="00CE321F" w:rsidDel="00B345B8">
          <w:rPr>
            <w:rFonts w:ascii="Calibri" w:hAnsi="Calibri"/>
            <w:color w:val="000000"/>
            <w:sz w:val="22"/>
            <w:szCs w:val="22"/>
          </w:rPr>
          <w:delText>-</w:delText>
        </w:r>
      </w:del>
      <w:ins w:id="315" w:author="Venable, Isaac" w:date="2024-05-21T21:16:00Z" w16du:dateUtc="2024-05-22T04:16:00Z">
        <w:r w:rsidR="00B345B8">
          <w:rPr>
            <w:rFonts w:ascii="Calibri" w:hAnsi="Calibri"/>
            <w:color w:val="000000"/>
            <w:sz w:val="22"/>
            <w:szCs w:val="22"/>
          </w:rPr>
          <w:t>–</w:t>
        </w:r>
      </w:ins>
      <w:r w:rsidR="00CE321F">
        <w:rPr>
          <w:rFonts w:ascii="Calibri" w:hAnsi="Calibri"/>
          <w:color w:val="000000"/>
          <w:sz w:val="22"/>
          <w:szCs w:val="22"/>
        </w:rPr>
        <w:t xml:space="preserve"> </w:t>
      </w:r>
      <w:proofErr w:type="spellStart"/>
      <w:r w:rsidR="00CE321F">
        <w:rPr>
          <w:rFonts w:ascii="Calibri" w:hAnsi="Calibri"/>
          <w:color w:val="000000"/>
          <w:sz w:val="22"/>
          <w:szCs w:val="22"/>
        </w:rPr>
        <w:t>SmartSplits</w:t>
      </w:r>
      <w:proofErr w:type="spellEnd"/>
      <w:r w:rsidR="00CE321F">
        <w:rPr>
          <w:rFonts w:ascii="Calibri" w:hAnsi="Calibri"/>
          <w:color w:val="000000"/>
          <w:sz w:val="22"/>
          <w:szCs w:val="22"/>
        </w:rPr>
        <w:t xml:space="preserve"> will be a useful app for track coaches to help their athletes get better at pacing races, something many beginning runners will need a lot of help with. Partnering with an entire school</w:t>
      </w:r>
      <w:ins w:id="316" w:author="Venable, Isaac" w:date="2024-05-21T20:45:00Z" w16du:dateUtc="2024-05-22T03:45:00Z">
        <w:r w:rsidR="004C3A40">
          <w:rPr>
            <w:rFonts w:ascii="Calibri" w:hAnsi="Calibri"/>
            <w:color w:val="000000"/>
            <w:sz w:val="22"/>
            <w:szCs w:val="22"/>
          </w:rPr>
          <w:t>’</w:t>
        </w:r>
      </w:ins>
      <w:del w:id="317" w:author="Venable, Isaac" w:date="2024-05-21T20:45:00Z" w16du:dateUtc="2024-05-22T03:45:00Z">
        <w:r w:rsidR="00CE321F" w:rsidDel="004C3A40">
          <w:rPr>
            <w:rFonts w:ascii="Calibri" w:hAnsi="Calibri"/>
            <w:color w:val="000000"/>
            <w:sz w:val="22"/>
            <w:szCs w:val="22"/>
          </w:rPr>
          <w:delText>'</w:delText>
        </w:r>
      </w:del>
      <w:r w:rsidR="00CE321F">
        <w:rPr>
          <w:rFonts w:ascii="Calibri" w:hAnsi="Calibri"/>
          <w:color w:val="000000"/>
          <w:sz w:val="22"/>
          <w:szCs w:val="22"/>
        </w:rPr>
        <w:t xml:space="preserve">s track program could benefit their team while bringing in lots of revenue. </w:t>
      </w:r>
    </w:p>
    <w:p w14:paraId="4E028696" w14:textId="77777777" w:rsidR="005A1459" w:rsidRDefault="005A1459" w:rsidP="005A1459">
      <w:pPr>
        <w:tabs>
          <w:tab w:val="left" w:pos="540"/>
          <w:tab w:val="left" w:pos="3330"/>
        </w:tabs>
        <w:ind w:left="907" w:hanging="360"/>
        <w:rPr>
          <w:rFonts w:ascii="Calibri" w:hAnsi="Calibri"/>
          <w:color w:val="000000"/>
          <w:sz w:val="22"/>
          <w:szCs w:val="22"/>
        </w:rPr>
      </w:pPr>
    </w:p>
    <w:p w14:paraId="7C672A05" w14:textId="77777777" w:rsidR="005C6FD2" w:rsidRPr="00EA55C5" w:rsidRDefault="00275BEA" w:rsidP="00BD4A9C">
      <w:pPr>
        <w:pStyle w:val="Heading2"/>
        <w:ind w:left="907"/>
        <w:rPr>
          <w:rFonts w:ascii="Calibri" w:hAnsi="Calibri"/>
          <w:color w:val="000000" w:themeColor="text1"/>
        </w:rPr>
      </w:pPr>
      <w:bookmarkStart w:id="318" w:name="_Toc167220889"/>
      <w:r w:rsidRPr="00EA55C5">
        <w:rPr>
          <w:rFonts w:ascii="Calibri" w:hAnsi="Calibri"/>
          <w:color w:val="000000" w:themeColor="text1"/>
          <w:u w:val="single"/>
        </w:rPr>
        <w:t>Expected Costs and Benefits</w:t>
      </w:r>
      <w:bookmarkEnd w:id="318"/>
      <w:r w:rsidRPr="00EA55C5">
        <w:rPr>
          <w:rFonts w:ascii="Calibri" w:hAnsi="Calibri"/>
          <w:color w:val="000000" w:themeColor="text1"/>
        </w:rPr>
        <w:tab/>
      </w:r>
    </w:p>
    <w:p w14:paraId="4BFFCC2C" w14:textId="6108B181" w:rsidR="005A1459" w:rsidRDefault="00EA55C5" w:rsidP="00EA55C5">
      <w:pPr>
        <w:pStyle w:val="ListParagraph"/>
        <w:numPr>
          <w:ilvl w:val="0"/>
          <w:numId w:val="23"/>
        </w:numPr>
        <w:tabs>
          <w:tab w:val="left" w:pos="540"/>
          <w:tab w:val="left" w:pos="3330"/>
        </w:tabs>
        <w:rPr>
          <w:rFonts w:ascii="Calibri" w:hAnsi="Calibri"/>
          <w:color w:val="000000"/>
          <w:sz w:val="22"/>
          <w:szCs w:val="22"/>
        </w:rPr>
      </w:pPr>
      <w:r>
        <w:rPr>
          <w:rFonts w:ascii="Calibri" w:hAnsi="Calibri"/>
          <w:color w:val="000000"/>
          <w:sz w:val="22"/>
          <w:szCs w:val="22"/>
        </w:rPr>
        <w:t>If our developers don</w:t>
      </w:r>
      <w:ins w:id="319" w:author="Venable, Isaac" w:date="2024-05-21T20:45:00Z" w16du:dateUtc="2024-05-22T03:45:00Z">
        <w:r w:rsidR="004C3A40">
          <w:rPr>
            <w:rFonts w:ascii="Calibri" w:hAnsi="Calibri"/>
            <w:color w:val="000000"/>
            <w:sz w:val="22"/>
            <w:szCs w:val="22"/>
          </w:rPr>
          <w:t>’</w:t>
        </w:r>
      </w:ins>
      <w:del w:id="320" w:author="Venable, Isaac" w:date="2024-05-21T20:45:00Z" w16du:dateUtc="2024-05-22T03:45:00Z">
        <w:r w:rsidDel="004C3A40">
          <w:rPr>
            <w:rFonts w:ascii="Calibri" w:hAnsi="Calibri"/>
            <w:color w:val="000000"/>
            <w:sz w:val="22"/>
            <w:szCs w:val="22"/>
          </w:rPr>
          <w:delText>'</w:delText>
        </w:r>
      </w:del>
      <w:r>
        <w:rPr>
          <w:rFonts w:ascii="Calibri" w:hAnsi="Calibri"/>
          <w:color w:val="000000"/>
          <w:sz w:val="22"/>
          <w:szCs w:val="22"/>
        </w:rPr>
        <w:t>t already have MacBooks, we could acquire two for about $1000</w:t>
      </w:r>
    </w:p>
    <w:p w14:paraId="13836463" w14:textId="1F3952F3" w:rsidR="00EA55C5" w:rsidRDefault="00EA55C5" w:rsidP="00EA55C5">
      <w:pPr>
        <w:pStyle w:val="ListParagraph"/>
        <w:numPr>
          <w:ilvl w:val="0"/>
          <w:numId w:val="23"/>
        </w:numPr>
        <w:tabs>
          <w:tab w:val="left" w:pos="540"/>
          <w:tab w:val="left" w:pos="3330"/>
        </w:tabs>
        <w:rPr>
          <w:rFonts w:ascii="Calibri" w:hAnsi="Calibri"/>
          <w:color w:val="000000"/>
          <w:sz w:val="22"/>
          <w:szCs w:val="22"/>
        </w:rPr>
      </w:pPr>
      <w:r>
        <w:rPr>
          <w:rFonts w:ascii="Calibri" w:hAnsi="Calibri"/>
          <w:color w:val="000000"/>
          <w:sz w:val="22"/>
          <w:szCs w:val="22"/>
        </w:rPr>
        <w:t>Each developer will cost $7-10k a month</w:t>
      </w:r>
    </w:p>
    <w:p w14:paraId="4A78C1AC" w14:textId="3823A6F0" w:rsidR="00EA55C5" w:rsidRPr="00EA55C5" w:rsidRDefault="00EA55C5" w:rsidP="00EA55C5">
      <w:pPr>
        <w:pStyle w:val="ListParagraph"/>
        <w:numPr>
          <w:ilvl w:val="0"/>
          <w:numId w:val="23"/>
        </w:numPr>
        <w:tabs>
          <w:tab w:val="left" w:pos="540"/>
          <w:tab w:val="left" w:pos="3330"/>
        </w:tabs>
        <w:rPr>
          <w:rFonts w:ascii="Calibri" w:hAnsi="Calibri"/>
          <w:color w:val="000000"/>
          <w:sz w:val="22"/>
          <w:szCs w:val="22"/>
        </w:rPr>
      </w:pPr>
      <w:r>
        <w:rPr>
          <w:rFonts w:ascii="Calibri" w:hAnsi="Calibri"/>
          <w:color w:val="000000"/>
          <w:sz w:val="22"/>
          <w:szCs w:val="22"/>
        </w:rPr>
        <w:t xml:space="preserve">In our first </w:t>
      </w:r>
      <w:r w:rsidR="003E59DA">
        <w:rPr>
          <w:rFonts w:ascii="Calibri" w:hAnsi="Calibri"/>
          <w:color w:val="000000"/>
          <w:sz w:val="22"/>
          <w:szCs w:val="22"/>
        </w:rPr>
        <w:t>year</w:t>
      </w:r>
      <w:r>
        <w:rPr>
          <w:rFonts w:ascii="Calibri" w:hAnsi="Calibri"/>
          <w:color w:val="000000"/>
          <w:sz w:val="22"/>
          <w:szCs w:val="22"/>
        </w:rPr>
        <w:t xml:space="preserve"> after release, we hope to sell </w:t>
      </w:r>
      <w:r w:rsidR="003E59DA">
        <w:rPr>
          <w:rFonts w:ascii="Calibri" w:hAnsi="Calibri"/>
          <w:color w:val="000000"/>
          <w:sz w:val="22"/>
          <w:szCs w:val="22"/>
        </w:rPr>
        <w:t>2</w:t>
      </w:r>
      <w:r>
        <w:rPr>
          <w:rFonts w:ascii="Calibri" w:hAnsi="Calibri"/>
          <w:color w:val="000000"/>
          <w:sz w:val="22"/>
          <w:szCs w:val="22"/>
        </w:rPr>
        <w:t xml:space="preserve">000 copies </w:t>
      </w:r>
      <w:r w:rsidR="003E59DA">
        <w:rPr>
          <w:rFonts w:ascii="Calibri" w:hAnsi="Calibri"/>
          <w:color w:val="000000"/>
          <w:sz w:val="22"/>
          <w:szCs w:val="22"/>
        </w:rPr>
        <w:t xml:space="preserve">monthly </w:t>
      </w:r>
      <w:r>
        <w:rPr>
          <w:rFonts w:ascii="Calibri" w:hAnsi="Calibri"/>
          <w:color w:val="000000"/>
          <w:sz w:val="22"/>
          <w:szCs w:val="22"/>
        </w:rPr>
        <w:t xml:space="preserve">at $5, </w:t>
      </w:r>
      <w:r w:rsidR="003E59DA">
        <w:rPr>
          <w:rFonts w:ascii="Calibri" w:hAnsi="Calibri"/>
          <w:color w:val="000000"/>
          <w:sz w:val="22"/>
          <w:szCs w:val="22"/>
        </w:rPr>
        <w:t xml:space="preserve">totaling </w:t>
      </w:r>
      <w:r>
        <w:rPr>
          <w:rFonts w:ascii="Calibri" w:hAnsi="Calibri"/>
          <w:color w:val="000000"/>
          <w:sz w:val="22"/>
          <w:szCs w:val="22"/>
        </w:rPr>
        <w:t>$</w:t>
      </w:r>
      <w:r w:rsidR="003E59DA">
        <w:rPr>
          <w:rFonts w:ascii="Calibri" w:hAnsi="Calibri"/>
          <w:color w:val="000000"/>
          <w:sz w:val="22"/>
          <w:szCs w:val="22"/>
        </w:rPr>
        <w:t>10</w:t>
      </w:r>
      <w:r>
        <w:rPr>
          <w:rFonts w:ascii="Calibri" w:hAnsi="Calibri"/>
          <w:color w:val="000000"/>
          <w:sz w:val="22"/>
          <w:szCs w:val="22"/>
        </w:rPr>
        <w:t xml:space="preserve">k </w:t>
      </w:r>
    </w:p>
    <w:p w14:paraId="24D67F6D" w14:textId="77777777" w:rsidR="005C6FD2" w:rsidRDefault="00AA21DC" w:rsidP="00BD4A9C">
      <w:pPr>
        <w:pStyle w:val="Heading2"/>
        <w:ind w:left="907"/>
        <w:rPr>
          <w:rFonts w:ascii="Calibri" w:hAnsi="Calibri"/>
          <w:color w:val="000000"/>
        </w:rPr>
      </w:pPr>
      <w:bookmarkStart w:id="321" w:name="_Toc167220890"/>
      <w:r w:rsidRPr="00533145">
        <w:rPr>
          <w:rFonts w:ascii="Calibri" w:hAnsi="Calibri"/>
          <w:color w:val="000000" w:themeColor="text1"/>
          <w:u w:val="single"/>
        </w:rPr>
        <w:t>Constraints</w:t>
      </w:r>
      <w:bookmarkEnd w:id="321"/>
      <w:r w:rsidR="00492503">
        <w:rPr>
          <w:rFonts w:ascii="Calibri" w:hAnsi="Calibri"/>
          <w:color w:val="000000"/>
        </w:rPr>
        <w:tab/>
      </w:r>
    </w:p>
    <w:p w14:paraId="5CD731AF" w14:textId="0C6E20E0" w:rsidR="005C6FD2" w:rsidRDefault="00533145" w:rsidP="00172B02">
      <w:pPr>
        <w:tabs>
          <w:tab w:val="left" w:pos="1890"/>
          <w:tab w:val="left" w:pos="3330"/>
        </w:tabs>
        <w:ind w:left="907" w:hanging="360"/>
        <w:rPr>
          <w:rFonts w:ascii="Calibri" w:hAnsi="Calibri"/>
          <w:color w:val="000000"/>
          <w:sz w:val="22"/>
          <w:szCs w:val="22"/>
        </w:rPr>
      </w:pPr>
      <w:r>
        <w:rPr>
          <w:rFonts w:ascii="Calibri" w:hAnsi="Calibri"/>
          <w:color w:val="000000"/>
          <w:sz w:val="22"/>
          <w:szCs w:val="22"/>
        </w:rPr>
        <w:t xml:space="preserve">Small development team – We plan to have only two developers for this app, but the project size means this should be easily completable despite the small team size. </w:t>
      </w:r>
    </w:p>
    <w:p w14:paraId="5AFE67E5" w14:textId="2BDDFA15" w:rsidR="00533145" w:rsidRDefault="00533145" w:rsidP="00172B02">
      <w:pPr>
        <w:tabs>
          <w:tab w:val="left" w:pos="1890"/>
          <w:tab w:val="left" w:pos="3330"/>
        </w:tabs>
        <w:ind w:left="907" w:hanging="360"/>
        <w:rPr>
          <w:ins w:id="322" w:author="Venable, Isaac" w:date="2024-05-21T21:42:00Z" w16du:dateUtc="2024-05-22T04:42:00Z"/>
          <w:rFonts w:ascii="Calibri" w:hAnsi="Calibri"/>
          <w:color w:val="000000"/>
          <w:sz w:val="22"/>
          <w:szCs w:val="22"/>
        </w:rPr>
      </w:pPr>
      <w:r>
        <w:rPr>
          <w:rFonts w:ascii="Calibri" w:hAnsi="Calibri"/>
          <w:color w:val="000000"/>
          <w:sz w:val="22"/>
          <w:szCs w:val="22"/>
        </w:rPr>
        <w:t xml:space="preserve">Low budget – We do not have a lot of funding for this project, but we are maximizing what we do have by having a small team and not requiring many external resources. </w:t>
      </w:r>
    </w:p>
    <w:p w14:paraId="0AD57A02" w14:textId="7AC3B483" w:rsidR="006E760A" w:rsidRPr="00533145" w:rsidRDefault="006E760A" w:rsidP="006E760A">
      <w:pPr>
        <w:pStyle w:val="BodyText"/>
        <w:keepNext/>
        <w:tabs>
          <w:tab w:val="left" w:pos="540"/>
        </w:tabs>
        <w:spacing w:before="120"/>
        <w:ind w:left="907" w:hanging="360"/>
        <w:outlineLvl w:val="1"/>
        <w:rPr>
          <w:ins w:id="323" w:author="Venable, Isaac" w:date="2024-05-21T21:42:00Z" w16du:dateUtc="2024-05-22T04:42:00Z"/>
          <w:rFonts w:ascii="Calibri" w:hAnsi="Calibri"/>
          <w:color w:val="000000" w:themeColor="text1"/>
          <w:sz w:val="22"/>
        </w:rPr>
      </w:pPr>
      <w:bookmarkStart w:id="324" w:name="_Toc167220891"/>
      <w:ins w:id="325" w:author="Venable, Isaac" w:date="2024-05-21T21:42:00Z" w16du:dateUtc="2024-05-22T04:42:00Z">
        <w:r>
          <w:rPr>
            <w:rFonts w:ascii="Calibri" w:hAnsi="Calibri"/>
            <w:bCs/>
            <w:color w:val="000000" w:themeColor="text1"/>
            <w:u w:val="single"/>
          </w:rPr>
          <w:t>Recommendation</w:t>
        </w:r>
        <w:bookmarkEnd w:id="324"/>
      </w:ins>
    </w:p>
    <w:p w14:paraId="3AB64A37" w14:textId="3F5E9E9F" w:rsidR="006E760A" w:rsidRPr="0034053E" w:rsidRDefault="006E760A" w:rsidP="006E760A">
      <w:pPr>
        <w:tabs>
          <w:tab w:val="left" w:pos="540"/>
        </w:tabs>
        <w:ind w:left="907" w:hanging="360"/>
        <w:rPr>
          <w:ins w:id="326" w:author="Venable, Isaac" w:date="2024-05-21T21:42:00Z" w16du:dateUtc="2024-05-22T04:42:00Z"/>
          <w:rFonts w:ascii="Calibri" w:hAnsi="Calibri"/>
          <w:sz w:val="22"/>
        </w:rPr>
      </w:pPr>
      <w:ins w:id="327" w:author="Venable, Isaac" w:date="2024-05-21T21:42:00Z" w16du:dateUtc="2024-05-22T04:42:00Z">
        <w:r w:rsidRPr="0034053E">
          <w:rPr>
            <w:rFonts w:ascii="Calibri" w:hAnsi="Calibri"/>
            <w:color w:val="000000"/>
            <w:sz w:val="22"/>
          </w:rPr>
          <w:tab/>
        </w:r>
      </w:ins>
      <w:ins w:id="328" w:author="Venable, Isaac" w:date="2024-05-21T21:44:00Z" w16du:dateUtc="2024-05-22T04:44:00Z">
        <w:r w:rsidR="006C1A1C">
          <w:rPr>
            <w:rFonts w:ascii="Calibri" w:hAnsi="Calibri"/>
            <w:color w:val="000000"/>
            <w:sz w:val="22"/>
          </w:rPr>
          <w:t>We have not begun development on this project, and we still require the funding to do so. If</w:t>
        </w:r>
      </w:ins>
      <w:ins w:id="329" w:author="Venable, Isaac" w:date="2024-05-21T21:45:00Z" w16du:dateUtc="2024-05-22T04:45:00Z">
        <w:r w:rsidR="006C1A1C">
          <w:rPr>
            <w:rFonts w:ascii="Calibri" w:hAnsi="Calibri"/>
            <w:color w:val="000000"/>
            <w:sz w:val="22"/>
          </w:rPr>
          <w:t xml:space="preserve"> </w:t>
        </w:r>
      </w:ins>
      <w:ins w:id="330" w:author="Venable, Isaac" w:date="2024-05-21T21:47:00Z" w16du:dateUtc="2024-05-22T04:47:00Z">
        <w:r w:rsidR="006C1A1C">
          <w:rPr>
            <w:rFonts w:ascii="Calibri" w:hAnsi="Calibri"/>
            <w:color w:val="000000"/>
            <w:sz w:val="22"/>
          </w:rPr>
          <w:t xml:space="preserve">you would like to invest in the project or have suggestions, get in contact with one of our team members. </w:t>
        </w:r>
      </w:ins>
      <w:ins w:id="331" w:author="Venable, Isaac" w:date="2024-05-21T21:42:00Z" w16du:dateUtc="2024-05-22T04:42:00Z">
        <w:r>
          <w:rPr>
            <w:rFonts w:ascii="Calibri" w:hAnsi="Calibri"/>
            <w:color w:val="000000"/>
            <w:sz w:val="22"/>
          </w:rPr>
          <w:t xml:space="preserve"> </w:t>
        </w:r>
      </w:ins>
    </w:p>
    <w:p w14:paraId="03B3266B" w14:textId="77777777" w:rsidR="006E760A" w:rsidRPr="00172B02" w:rsidRDefault="006E760A" w:rsidP="00172B02">
      <w:pPr>
        <w:tabs>
          <w:tab w:val="left" w:pos="1890"/>
          <w:tab w:val="left" w:pos="3330"/>
        </w:tabs>
        <w:ind w:left="907" w:hanging="360"/>
        <w:rPr>
          <w:rFonts w:ascii="Calibri" w:hAnsi="Calibri"/>
          <w:color w:val="000000"/>
          <w:sz w:val="22"/>
          <w:szCs w:val="22"/>
        </w:rPr>
      </w:pPr>
    </w:p>
    <w:p w14:paraId="4B766EEA" w14:textId="29223FF9" w:rsidR="003F61B3" w:rsidRPr="00533145" w:rsidRDefault="003F61B3" w:rsidP="00BD4A9C">
      <w:pPr>
        <w:pStyle w:val="BodyText"/>
        <w:keepNext/>
        <w:tabs>
          <w:tab w:val="left" w:pos="540"/>
        </w:tabs>
        <w:spacing w:before="120"/>
        <w:ind w:left="907" w:hanging="360"/>
        <w:outlineLvl w:val="1"/>
        <w:rPr>
          <w:rFonts w:ascii="Calibri" w:hAnsi="Calibri"/>
          <w:color w:val="000000" w:themeColor="text1"/>
          <w:sz w:val="22"/>
        </w:rPr>
      </w:pPr>
      <w:bookmarkStart w:id="332" w:name="_Toc167220892"/>
      <w:r w:rsidRPr="00533145">
        <w:rPr>
          <w:rFonts w:ascii="Calibri" w:hAnsi="Calibri"/>
          <w:bCs/>
          <w:color w:val="000000" w:themeColor="text1"/>
          <w:u w:val="single"/>
        </w:rPr>
        <w:lastRenderedPageBreak/>
        <w:t>Document Overview</w:t>
      </w:r>
      <w:bookmarkEnd w:id="332"/>
      <w:r w:rsidRPr="00533145">
        <w:rPr>
          <w:rFonts w:ascii="Calibri" w:hAnsi="Calibri"/>
          <w:color w:val="000000" w:themeColor="text1"/>
        </w:rPr>
        <w:t xml:space="preserve"> </w:t>
      </w:r>
    </w:p>
    <w:p w14:paraId="5816A6ED" w14:textId="4999970E" w:rsidR="003F61B3" w:rsidRPr="0034053E" w:rsidRDefault="003F61B3" w:rsidP="00960D51">
      <w:pPr>
        <w:tabs>
          <w:tab w:val="left" w:pos="540"/>
        </w:tabs>
        <w:ind w:left="907" w:hanging="360"/>
        <w:rPr>
          <w:rFonts w:ascii="Calibri" w:hAnsi="Calibri"/>
          <w:sz w:val="22"/>
        </w:rPr>
      </w:pPr>
      <w:r w:rsidRPr="0034053E">
        <w:rPr>
          <w:rFonts w:ascii="Calibri" w:hAnsi="Calibri"/>
          <w:color w:val="000000"/>
          <w:sz w:val="22"/>
        </w:rPr>
        <w:tab/>
      </w:r>
      <w:r w:rsidR="00960D51">
        <w:rPr>
          <w:rFonts w:ascii="Calibri" w:hAnsi="Calibri"/>
          <w:color w:val="000000"/>
          <w:sz w:val="22"/>
        </w:rPr>
        <w:t xml:space="preserve">In the rest of this document, </w:t>
      </w:r>
      <w:r w:rsidR="00C53093">
        <w:rPr>
          <w:rFonts w:ascii="Calibri" w:hAnsi="Calibri"/>
          <w:color w:val="000000"/>
          <w:sz w:val="22"/>
        </w:rPr>
        <w:t xml:space="preserve">the system initiation will be shown, followed by the feasibility assessment, the system requirements, </w:t>
      </w:r>
      <w:ins w:id="333" w:author="Venable, Isaac" w:date="2024-05-21T21:38:00Z" w16du:dateUtc="2024-05-22T04:38:00Z">
        <w:r w:rsidR="000D4D1C">
          <w:rPr>
            <w:rFonts w:ascii="Calibri" w:hAnsi="Calibri"/>
            <w:color w:val="000000"/>
            <w:sz w:val="22"/>
          </w:rPr>
          <w:t xml:space="preserve">the in-depth requirements model, the </w:t>
        </w:r>
      </w:ins>
      <w:ins w:id="334" w:author="Venable, Isaac" w:date="2024-05-21T21:39:00Z" w16du:dateUtc="2024-05-22T04:39:00Z">
        <w:r w:rsidR="000D4D1C">
          <w:rPr>
            <w:rFonts w:ascii="Calibri" w:hAnsi="Calibri"/>
            <w:color w:val="000000"/>
            <w:sz w:val="22"/>
          </w:rPr>
          <w:t xml:space="preserve">system evolution, a conclusion, </w:t>
        </w:r>
      </w:ins>
      <w:r w:rsidR="00C53093">
        <w:rPr>
          <w:rFonts w:ascii="Calibri" w:hAnsi="Calibri"/>
          <w:color w:val="000000"/>
          <w:sz w:val="22"/>
        </w:rPr>
        <w:t xml:space="preserve">and finally, the glossary and bibliography. </w:t>
      </w:r>
    </w:p>
    <w:p w14:paraId="780EC423" w14:textId="77777777" w:rsidR="00BA30D6" w:rsidRPr="00BA30D6" w:rsidRDefault="00BA30D6" w:rsidP="00BA30D6">
      <w:pPr>
        <w:pStyle w:val="BodyText"/>
        <w:tabs>
          <w:tab w:val="left" w:pos="540"/>
        </w:tabs>
        <w:rPr>
          <w:rFonts w:ascii="Calibri" w:hAnsi="Calibri"/>
          <w:b w:val="0"/>
          <w:bCs/>
          <w:color w:val="000000"/>
          <w:szCs w:val="24"/>
        </w:rPr>
      </w:pPr>
    </w:p>
    <w:p w14:paraId="69875E16" w14:textId="77777777" w:rsidR="001816B5" w:rsidRPr="001736E8" w:rsidRDefault="00212297" w:rsidP="00BD4A9C">
      <w:pPr>
        <w:pStyle w:val="BodyText"/>
        <w:keepNext/>
        <w:tabs>
          <w:tab w:val="left" w:pos="540"/>
        </w:tabs>
        <w:outlineLvl w:val="0"/>
        <w:rPr>
          <w:rFonts w:ascii="Calibri" w:hAnsi="Calibri"/>
          <w:b w:val="0"/>
          <w:bCs/>
          <w:color w:val="000000" w:themeColor="text1"/>
          <w:szCs w:val="24"/>
        </w:rPr>
      </w:pPr>
      <w:bookmarkStart w:id="335" w:name="_Toc167220893"/>
      <w:r w:rsidRPr="001736E8">
        <w:rPr>
          <w:rFonts w:ascii="Calibri" w:hAnsi="Calibri"/>
          <w:color w:val="000000" w:themeColor="text1"/>
          <w:u w:val="single"/>
        </w:rPr>
        <w:t>2.0</w:t>
      </w:r>
      <w:r w:rsidRPr="001736E8">
        <w:rPr>
          <w:rFonts w:ascii="Calibri" w:hAnsi="Calibri"/>
          <w:color w:val="000000" w:themeColor="text1"/>
          <w:u w:val="single"/>
        </w:rPr>
        <w:tab/>
      </w:r>
      <w:r w:rsidR="00223B75" w:rsidRPr="001736E8">
        <w:rPr>
          <w:rFonts w:ascii="Calibri" w:hAnsi="Calibri"/>
          <w:color w:val="000000" w:themeColor="text1"/>
          <w:u w:val="single"/>
        </w:rPr>
        <w:t>System Initiation</w:t>
      </w:r>
      <w:bookmarkEnd w:id="335"/>
      <w:r w:rsidR="00223B75" w:rsidRPr="001736E8">
        <w:rPr>
          <w:rFonts w:ascii="Calibri" w:hAnsi="Calibri"/>
          <w:b w:val="0"/>
          <w:color w:val="000000" w:themeColor="text1"/>
        </w:rPr>
        <w:t xml:space="preserve"> </w:t>
      </w:r>
    </w:p>
    <w:p w14:paraId="4A0E4C74" w14:textId="05D111D1" w:rsidR="0002124B" w:rsidRDefault="0002124B" w:rsidP="0002124B">
      <w:r>
        <w:t>PIR-</w:t>
      </w:r>
      <w:r w:rsidRPr="008645EF">
        <w:rPr>
          <w:u w:val="single"/>
        </w:rPr>
        <w:t>00000</w:t>
      </w:r>
      <w:r>
        <w:t xml:space="preserve"> </w:t>
      </w:r>
      <w:r w:rsidRPr="000A2C0E">
        <w:rPr>
          <w:i/>
          <w:iCs/>
          <w:sz w:val="18"/>
          <w:szCs w:val="22"/>
        </w:rPr>
        <w:t>[</w:t>
      </w:r>
      <w:r>
        <w:rPr>
          <w:i/>
          <w:iCs/>
          <w:sz w:val="18"/>
          <w:szCs w:val="22"/>
        </w:rPr>
        <w:t xml:space="preserve">PIR </w:t>
      </w:r>
      <w:r w:rsidRPr="000A2C0E">
        <w:rPr>
          <w:i/>
          <w:iCs/>
          <w:sz w:val="18"/>
          <w:szCs w:val="22"/>
        </w:rPr>
        <w:t>Number to be assign</w:t>
      </w:r>
      <w:r>
        <w:rPr>
          <w:i/>
          <w:iCs/>
          <w:sz w:val="18"/>
          <w:szCs w:val="22"/>
        </w:rPr>
        <w:t>ed</w:t>
      </w:r>
      <w:r w:rsidRPr="000A2C0E">
        <w:rPr>
          <w:i/>
          <w:iCs/>
          <w:sz w:val="18"/>
          <w:szCs w:val="22"/>
        </w:rPr>
        <w:t xml:space="preserve"> by the Project Office]</w:t>
      </w:r>
      <w:r>
        <w:tab/>
      </w:r>
      <w:r>
        <w:tab/>
        <w:t xml:space="preserve">       Project Initiation Request (PIR)</w:t>
      </w:r>
      <w:r w:rsidR="00445129">
        <w:t>–</w:t>
      </w:r>
      <w:r>
        <w:t>Level1 v6.0</w:t>
      </w:r>
    </w:p>
    <w:p w14:paraId="633862B2" w14:textId="6D32EAD2" w:rsidR="0002124B" w:rsidRPr="0002124B" w:rsidRDefault="0002124B" w:rsidP="0002124B">
      <w:r>
        <w:t>Project Name: SmartSplits</w:t>
      </w:r>
      <w:r>
        <w:tab/>
      </w:r>
      <w:r>
        <w:tab/>
      </w:r>
      <w:r>
        <w:tab/>
      </w:r>
      <w:r>
        <w:tab/>
      </w:r>
      <w:r>
        <w:tab/>
      </w:r>
      <w:r>
        <w:tab/>
      </w:r>
      <w:r>
        <w:tab/>
        <w:t>Student Name: Isaac Venable</w:t>
      </w:r>
      <w:r w:rsidRPr="00A813D4">
        <w:rPr>
          <w:b/>
          <w:szCs w:val="20"/>
        </w:rPr>
        <w:br/>
      </w:r>
      <w:bookmarkStart w:id="336" w:name="OLE_LINK1"/>
      <w:r>
        <w:rPr>
          <w:b/>
        </w:rPr>
        <w:t>0.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02124B" w14:paraId="624DB6B5" w14:textId="77777777" w:rsidTr="00453EE7">
        <w:trPr>
          <w:trHeight w:val="397"/>
        </w:trPr>
        <w:tc>
          <w:tcPr>
            <w:tcW w:w="3667" w:type="dxa"/>
            <w:shd w:val="clear" w:color="auto" w:fill="D3DFEE"/>
          </w:tcPr>
          <w:bookmarkEnd w:id="336"/>
          <w:p w14:paraId="052F24EE" w14:textId="77777777" w:rsidR="0002124B" w:rsidRPr="00B56EE4" w:rsidRDefault="0002124B" w:rsidP="00453EE7">
            <w:pPr>
              <w:rPr>
                <w:b/>
                <w:color w:val="000000"/>
              </w:rPr>
            </w:pPr>
            <w:r w:rsidRPr="00B56EE4">
              <w:rPr>
                <w:b/>
                <w:color w:val="000000"/>
              </w:rPr>
              <w:t xml:space="preserve">Project Name: </w:t>
            </w:r>
          </w:p>
        </w:tc>
        <w:tc>
          <w:tcPr>
            <w:tcW w:w="6202" w:type="dxa"/>
            <w:shd w:val="clear" w:color="auto" w:fill="FFFFFF"/>
          </w:tcPr>
          <w:p w14:paraId="7CA85EE7" w14:textId="77777777" w:rsidR="0002124B" w:rsidRPr="00B56EE4" w:rsidRDefault="0002124B" w:rsidP="00453EE7">
            <w:pPr>
              <w:rPr>
                <w:color w:val="000000"/>
              </w:rPr>
            </w:pPr>
            <w:r>
              <w:rPr>
                <w:i/>
                <w:color w:val="000000"/>
              </w:rPr>
              <w:t>SmartSplits</w:t>
            </w:r>
          </w:p>
        </w:tc>
      </w:tr>
      <w:tr w:rsidR="0002124B" w14:paraId="4E1B33E9" w14:textId="77777777" w:rsidTr="00453EE7">
        <w:trPr>
          <w:trHeight w:val="397"/>
        </w:trPr>
        <w:tc>
          <w:tcPr>
            <w:tcW w:w="3667" w:type="dxa"/>
            <w:shd w:val="clear" w:color="auto" w:fill="D3DFEE"/>
          </w:tcPr>
          <w:p w14:paraId="5A672215" w14:textId="77777777" w:rsidR="0002124B" w:rsidRPr="00B56EE4" w:rsidRDefault="0002124B" w:rsidP="00453EE7">
            <w:pPr>
              <w:rPr>
                <w:b/>
                <w:color w:val="000000"/>
              </w:rPr>
            </w:pPr>
            <w:r w:rsidRPr="00B56EE4">
              <w:rPr>
                <w:b/>
                <w:color w:val="000000"/>
              </w:rPr>
              <w:t>Two Sentence Request Description:</w:t>
            </w:r>
          </w:p>
        </w:tc>
        <w:tc>
          <w:tcPr>
            <w:tcW w:w="6202" w:type="dxa"/>
            <w:shd w:val="clear" w:color="auto" w:fill="FFFFFF"/>
          </w:tcPr>
          <w:p w14:paraId="419361C9" w14:textId="77777777" w:rsidR="0002124B" w:rsidRPr="00B56EE4" w:rsidRDefault="0002124B" w:rsidP="00453EE7">
            <w:pPr>
              <w:rPr>
                <w:i/>
                <w:color w:val="000000"/>
              </w:rPr>
            </w:pPr>
            <w:r>
              <w:rPr>
                <w:i/>
                <w:color w:val="000000"/>
              </w:rPr>
              <w:t>SmartSplits will be an application that gives track and field runners and coaches insightful data. It can be used for pre-race planning, mid-</w:t>
            </w:r>
            <w:proofErr w:type="spellStart"/>
            <w:r>
              <w:rPr>
                <w:i/>
                <w:color w:val="000000"/>
              </w:rPr>
              <w:t>race</w:t>
            </w:r>
            <w:proofErr w:type="spellEnd"/>
            <w:r>
              <w:rPr>
                <w:i/>
                <w:color w:val="000000"/>
              </w:rPr>
              <w:t xml:space="preserve"> adjustments, and post-race analysis. </w:t>
            </w:r>
          </w:p>
        </w:tc>
      </w:tr>
      <w:tr w:rsidR="0002124B" w14:paraId="7D5D039F" w14:textId="77777777" w:rsidTr="00453EE7">
        <w:trPr>
          <w:trHeight w:val="397"/>
        </w:trPr>
        <w:tc>
          <w:tcPr>
            <w:tcW w:w="3667" w:type="dxa"/>
            <w:shd w:val="clear" w:color="auto" w:fill="D3DFEE"/>
          </w:tcPr>
          <w:p w14:paraId="04A34DF6" w14:textId="77777777" w:rsidR="0002124B" w:rsidRPr="00B56EE4" w:rsidRDefault="0002124B" w:rsidP="00453EE7">
            <w:pPr>
              <w:rPr>
                <w:b/>
                <w:color w:val="000000"/>
              </w:rPr>
            </w:pPr>
            <w:r w:rsidRPr="00B56EE4">
              <w:rPr>
                <w:b/>
                <w:color w:val="000000"/>
              </w:rPr>
              <w:t xml:space="preserve">Requested Launch Date(s): </w:t>
            </w:r>
          </w:p>
        </w:tc>
        <w:tc>
          <w:tcPr>
            <w:tcW w:w="6202" w:type="dxa"/>
            <w:shd w:val="clear" w:color="auto" w:fill="FFFFFF"/>
          </w:tcPr>
          <w:p w14:paraId="07F28174" w14:textId="77777777" w:rsidR="0002124B" w:rsidRPr="00B56EE4" w:rsidRDefault="0002124B" w:rsidP="00453EE7">
            <w:pPr>
              <w:rPr>
                <w:i/>
                <w:color w:val="000000"/>
              </w:rPr>
            </w:pPr>
            <w:r>
              <w:rPr>
                <w:i/>
                <w:color w:val="000000"/>
              </w:rPr>
              <w:t>4/17/2024</w:t>
            </w:r>
          </w:p>
        </w:tc>
      </w:tr>
      <w:tr w:rsidR="0002124B" w14:paraId="337166A9" w14:textId="77777777" w:rsidTr="00453EE7">
        <w:trPr>
          <w:trHeight w:val="397"/>
        </w:trPr>
        <w:tc>
          <w:tcPr>
            <w:tcW w:w="3667" w:type="dxa"/>
            <w:shd w:val="clear" w:color="auto" w:fill="D3DFEE"/>
          </w:tcPr>
          <w:p w14:paraId="7460EBB6" w14:textId="77777777" w:rsidR="0002124B" w:rsidRPr="00B56EE4" w:rsidRDefault="0002124B" w:rsidP="00453EE7">
            <w:pPr>
              <w:rPr>
                <w:b/>
                <w:color w:val="000000"/>
              </w:rPr>
            </w:pPr>
            <w:r w:rsidRPr="00B56EE4">
              <w:rPr>
                <w:b/>
                <w:color w:val="000000"/>
              </w:rPr>
              <w:t xml:space="preserve">Department(s) </w:t>
            </w:r>
            <w:r>
              <w:rPr>
                <w:b/>
                <w:color w:val="000000"/>
              </w:rPr>
              <w:t>Affected</w:t>
            </w:r>
            <w:r w:rsidRPr="00B56EE4">
              <w:rPr>
                <w:b/>
                <w:color w:val="000000"/>
              </w:rPr>
              <w:t xml:space="preserve"> </w:t>
            </w:r>
            <w:r>
              <w:rPr>
                <w:b/>
                <w:color w:val="000000"/>
              </w:rPr>
              <w:t>B</w:t>
            </w:r>
            <w:r w:rsidRPr="00B56EE4">
              <w:rPr>
                <w:b/>
                <w:color w:val="000000"/>
              </w:rPr>
              <w:t xml:space="preserve">y </w:t>
            </w:r>
            <w:r>
              <w:rPr>
                <w:b/>
                <w:color w:val="000000"/>
              </w:rPr>
              <w:t>P</w:t>
            </w:r>
            <w:r w:rsidRPr="00B56EE4">
              <w:rPr>
                <w:b/>
                <w:color w:val="000000"/>
              </w:rPr>
              <w:t>roject:</w:t>
            </w:r>
          </w:p>
        </w:tc>
        <w:tc>
          <w:tcPr>
            <w:tcW w:w="6202" w:type="dxa"/>
            <w:shd w:val="clear" w:color="auto" w:fill="FFFFFF"/>
          </w:tcPr>
          <w:p w14:paraId="453F962F" w14:textId="144EB13C" w:rsidR="0002124B" w:rsidRPr="00B56EE4" w:rsidRDefault="0002124B" w:rsidP="00453EE7">
            <w:pPr>
              <w:rPr>
                <w:i/>
                <w:color w:val="000000"/>
              </w:rPr>
            </w:pPr>
            <w:r>
              <w:rPr>
                <w:i/>
                <w:color w:val="000000"/>
              </w:rPr>
              <w:t xml:space="preserve">Computer Science </w:t>
            </w:r>
            <w:del w:id="337" w:author="Venable, Isaac" w:date="2024-05-21T21:16:00Z" w16du:dateUtc="2024-05-22T04:16:00Z">
              <w:r w:rsidDel="00B345B8">
                <w:rPr>
                  <w:i/>
                  <w:color w:val="000000"/>
                </w:rPr>
                <w:delText>-</w:delText>
              </w:r>
            </w:del>
            <w:ins w:id="338" w:author="Venable, Isaac" w:date="2024-05-21T21:16:00Z" w16du:dateUtc="2024-05-22T04:16:00Z">
              <w:r w:rsidR="00B345B8">
                <w:rPr>
                  <w:i/>
                  <w:color w:val="000000"/>
                </w:rPr>
                <w:t>–</w:t>
              </w:r>
            </w:ins>
            <w:r>
              <w:rPr>
                <w:i/>
                <w:color w:val="000000"/>
              </w:rPr>
              <w:t xml:space="preserve"> SPU</w:t>
            </w:r>
            <w:r w:rsidRPr="00B56EE4">
              <w:rPr>
                <w:i/>
                <w:color w:val="000000"/>
              </w:rPr>
              <w:t xml:space="preserve"> </w:t>
            </w:r>
          </w:p>
        </w:tc>
      </w:tr>
      <w:tr w:rsidR="0002124B" w14:paraId="1070A450" w14:textId="77777777" w:rsidTr="00453EE7">
        <w:trPr>
          <w:trHeight w:val="397"/>
        </w:trPr>
        <w:tc>
          <w:tcPr>
            <w:tcW w:w="3667" w:type="dxa"/>
            <w:shd w:val="clear" w:color="auto" w:fill="D3DFEE"/>
          </w:tcPr>
          <w:p w14:paraId="207C3637" w14:textId="6A9BE6FA" w:rsidR="0002124B" w:rsidRPr="00B56EE4" w:rsidRDefault="0002124B" w:rsidP="00453EE7">
            <w:pPr>
              <w:rPr>
                <w:b/>
                <w:color w:val="000000"/>
              </w:rPr>
            </w:pPr>
            <w:r w:rsidRPr="00B56EE4">
              <w:rPr>
                <w:b/>
                <w:color w:val="000000"/>
              </w:rPr>
              <w:t>Project</w:t>
            </w:r>
            <w:ins w:id="339" w:author="Venable, Isaac" w:date="2024-05-21T20:45:00Z" w16du:dateUtc="2024-05-22T03:45:00Z">
              <w:r w:rsidR="004C3A40">
                <w:rPr>
                  <w:b/>
                  <w:color w:val="000000"/>
                </w:rPr>
                <w:t>’</w:t>
              </w:r>
            </w:ins>
            <w:del w:id="340" w:author="Venable, Isaac" w:date="2024-05-21T20:45:00Z" w16du:dateUtc="2024-05-22T03:45:00Z">
              <w:r w:rsidDel="004C3A40">
                <w:rPr>
                  <w:b/>
                  <w:color w:val="000000"/>
                </w:rPr>
                <w:delText>'</w:delText>
              </w:r>
            </w:del>
            <w:r w:rsidRPr="00B56EE4">
              <w:rPr>
                <w:b/>
                <w:color w:val="000000"/>
              </w:rPr>
              <w:t>s Customers:</w:t>
            </w:r>
          </w:p>
        </w:tc>
        <w:tc>
          <w:tcPr>
            <w:tcW w:w="6202" w:type="dxa"/>
            <w:shd w:val="clear" w:color="auto" w:fill="FFFFFF"/>
          </w:tcPr>
          <w:p w14:paraId="5838A722" w14:textId="77777777" w:rsidR="0002124B" w:rsidRPr="00B56EE4" w:rsidRDefault="0002124B" w:rsidP="00453EE7">
            <w:pPr>
              <w:rPr>
                <w:i/>
                <w:color w:val="000000"/>
              </w:rPr>
            </w:pPr>
            <w:r>
              <w:rPr>
                <w:i/>
                <w:color w:val="000000"/>
              </w:rPr>
              <w:t>Track and Field Athletes &amp; Coaches</w:t>
            </w:r>
            <w:r w:rsidRPr="00B56EE4">
              <w:rPr>
                <w:i/>
                <w:color w:val="000000"/>
              </w:rPr>
              <w:t xml:space="preserve"> </w:t>
            </w:r>
          </w:p>
        </w:tc>
      </w:tr>
      <w:tr w:rsidR="0002124B" w14:paraId="37E358D2" w14:textId="77777777" w:rsidTr="00453EE7">
        <w:trPr>
          <w:trHeight w:val="397"/>
        </w:trPr>
        <w:tc>
          <w:tcPr>
            <w:tcW w:w="3667" w:type="dxa"/>
            <w:shd w:val="clear" w:color="auto" w:fill="D3DFEE"/>
          </w:tcPr>
          <w:p w14:paraId="4C5C4630" w14:textId="77777777" w:rsidR="0002124B" w:rsidRPr="00B56EE4" w:rsidRDefault="0002124B" w:rsidP="00453EE7">
            <w:pPr>
              <w:rPr>
                <w:b/>
                <w:color w:val="000000"/>
              </w:rPr>
            </w:pPr>
            <w:r w:rsidRPr="00B56EE4">
              <w:rPr>
                <w:b/>
                <w:color w:val="000000"/>
              </w:rPr>
              <w:t>Date Request Submitted:</w:t>
            </w:r>
          </w:p>
        </w:tc>
        <w:tc>
          <w:tcPr>
            <w:tcW w:w="6202" w:type="dxa"/>
            <w:shd w:val="clear" w:color="auto" w:fill="FFFFFF"/>
          </w:tcPr>
          <w:p w14:paraId="0AFD70F7" w14:textId="77777777" w:rsidR="0002124B" w:rsidRPr="00B56EE4" w:rsidRDefault="0002124B" w:rsidP="00453EE7">
            <w:pPr>
              <w:rPr>
                <w:color w:val="000000"/>
              </w:rPr>
            </w:pPr>
            <w:r>
              <w:rPr>
                <w:color w:val="000000"/>
              </w:rPr>
              <w:t>4/16/2024</w:t>
            </w:r>
          </w:p>
        </w:tc>
      </w:tr>
    </w:tbl>
    <w:p w14:paraId="27D346C2" w14:textId="77777777" w:rsidR="0002124B" w:rsidRPr="009A2773" w:rsidRDefault="0002124B" w:rsidP="0002124B">
      <w:pPr>
        <w:numPr>
          <w:ilvl w:val="0"/>
          <w:numId w:val="16"/>
        </w:numPr>
        <w:spacing w:before="240" w:after="120"/>
        <w:jc w:val="both"/>
        <w:rPr>
          <w:b/>
        </w:rPr>
      </w:pPr>
      <w:r w:rsidRPr="009A2773">
        <w:rPr>
          <w:b/>
        </w:rPr>
        <w:t xml:space="preserve">Project </w:t>
      </w:r>
      <w:r>
        <w:rPr>
          <w:b/>
        </w:rPr>
        <w:t>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36"/>
        <w:gridCol w:w="3255"/>
        <w:gridCol w:w="251"/>
        <w:gridCol w:w="1536"/>
        <w:gridCol w:w="3306"/>
      </w:tblGrid>
      <w:tr w:rsidR="0002124B" w:rsidRPr="00760D5B" w14:paraId="69013F08" w14:textId="77777777" w:rsidTr="00453EE7">
        <w:trPr>
          <w:trHeight w:val="315"/>
        </w:trPr>
        <w:tc>
          <w:tcPr>
            <w:tcW w:w="4772" w:type="dxa"/>
            <w:gridSpan w:val="2"/>
            <w:tcBorders>
              <w:top w:val="nil"/>
              <w:left w:val="nil"/>
              <w:bottom w:val="single" w:sz="4" w:space="0" w:color="4F81BD"/>
              <w:right w:val="nil"/>
            </w:tcBorders>
            <w:shd w:val="clear" w:color="auto" w:fill="auto"/>
          </w:tcPr>
          <w:p w14:paraId="6F4E4B7A" w14:textId="77777777" w:rsidR="0002124B" w:rsidRPr="006E40E9" w:rsidRDefault="0002124B" w:rsidP="00453EE7">
            <w:pPr>
              <w:spacing w:before="120" w:after="60"/>
            </w:pPr>
            <w:r w:rsidRPr="00760D5B">
              <w:rPr>
                <w:b/>
              </w:rPr>
              <w:t>Project Sponsor</w:t>
            </w:r>
          </w:p>
        </w:tc>
        <w:tc>
          <w:tcPr>
            <w:tcW w:w="255" w:type="dxa"/>
            <w:tcBorders>
              <w:top w:val="nil"/>
              <w:left w:val="nil"/>
              <w:bottom w:val="nil"/>
              <w:right w:val="nil"/>
            </w:tcBorders>
          </w:tcPr>
          <w:p w14:paraId="29B280B5" w14:textId="77777777" w:rsidR="0002124B" w:rsidRPr="00760D5B" w:rsidRDefault="0002124B" w:rsidP="00453EE7">
            <w:pPr>
              <w:spacing w:before="120" w:after="60"/>
              <w:rPr>
                <w:b/>
              </w:rPr>
            </w:pPr>
          </w:p>
        </w:tc>
        <w:tc>
          <w:tcPr>
            <w:tcW w:w="4857" w:type="dxa"/>
            <w:gridSpan w:val="2"/>
            <w:tcBorders>
              <w:top w:val="nil"/>
              <w:left w:val="nil"/>
              <w:bottom w:val="single" w:sz="4" w:space="0" w:color="4F81BD"/>
              <w:right w:val="nil"/>
            </w:tcBorders>
            <w:shd w:val="clear" w:color="auto" w:fill="auto"/>
          </w:tcPr>
          <w:p w14:paraId="40005D1F" w14:textId="77777777" w:rsidR="0002124B" w:rsidRPr="006E40E9" w:rsidRDefault="0002124B" w:rsidP="00453EE7">
            <w:pPr>
              <w:spacing w:before="120" w:after="60"/>
            </w:pPr>
            <w:r w:rsidRPr="00760D5B">
              <w:rPr>
                <w:b/>
              </w:rPr>
              <w:t xml:space="preserve">Business Project Manager &amp; Requestor </w:t>
            </w:r>
          </w:p>
        </w:tc>
      </w:tr>
      <w:tr w:rsidR="0002124B" w:rsidRPr="00760D5B" w14:paraId="78411FD5" w14:textId="77777777" w:rsidTr="00453EE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6FDC0EC3" w14:textId="77777777" w:rsidR="0002124B" w:rsidRPr="00C10B6E" w:rsidRDefault="0002124B" w:rsidP="00453EE7">
            <w:pPr>
              <w:rPr>
                <w:b/>
              </w:rPr>
            </w:pPr>
            <w:r w:rsidRPr="00C10B6E">
              <w:rPr>
                <w:b/>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682F4E84" w14:textId="77777777" w:rsidR="0002124B" w:rsidRPr="006E40E9" w:rsidRDefault="0002124B" w:rsidP="00453EE7">
            <w:pPr>
              <w:spacing w:before="120" w:after="60"/>
            </w:pPr>
            <w:r>
              <w:t>Andy Cameron</w:t>
            </w:r>
          </w:p>
        </w:tc>
        <w:tc>
          <w:tcPr>
            <w:tcW w:w="255" w:type="dxa"/>
            <w:tcBorders>
              <w:top w:val="nil"/>
              <w:left w:val="single" w:sz="4" w:space="0" w:color="4F81BD"/>
              <w:bottom w:val="nil"/>
              <w:right w:val="single" w:sz="4" w:space="0" w:color="4F81BD"/>
            </w:tcBorders>
            <w:shd w:val="clear" w:color="auto" w:fill="FFFFFF"/>
          </w:tcPr>
          <w:p w14:paraId="79E40B92" w14:textId="77777777" w:rsidR="0002124B" w:rsidRPr="00760D5B" w:rsidRDefault="0002124B" w:rsidP="00453EE7">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3C9CD647" w14:textId="77777777" w:rsidR="0002124B" w:rsidRPr="00C10B6E" w:rsidRDefault="0002124B" w:rsidP="00453EE7">
            <w:pPr>
              <w:rPr>
                <w:b/>
              </w:rPr>
            </w:pPr>
            <w:r w:rsidRPr="00C10B6E">
              <w:rPr>
                <w:b/>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67D52D8B" w14:textId="77777777" w:rsidR="0002124B" w:rsidRPr="006E40E9" w:rsidRDefault="0002124B" w:rsidP="00453EE7">
            <w:pPr>
              <w:spacing w:before="120" w:after="60"/>
            </w:pPr>
            <w:r>
              <w:rPr>
                <w:i/>
                <w:color w:val="000000"/>
              </w:rPr>
              <w:t>Isaac Venable</w:t>
            </w:r>
          </w:p>
        </w:tc>
      </w:tr>
      <w:tr w:rsidR="0002124B" w:rsidRPr="00760D5B" w14:paraId="593F39B9" w14:textId="77777777" w:rsidTr="00453EE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756F359F" w14:textId="77777777" w:rsidR="0002124B" w:rsidRPr="00C10B6E" w:rsidRDefault="0002124B" w:rsidP="00453EE7">
            <w:pPr>
              <w:rPr>
                <w:b/>
              </w:rPr>
            </w:pPr>
            <w:r w:rsidRPr="00C10B6E">
              <w:rPr>
                <w:b/>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46690FB8" w14:textId="77777777" w:rsidR="0002124B" w:rsidRPr="006E40E9" w:rsidRDefault="0002124B" w:rsidP="00453EE7">
            <w:pPr>
              <w:spacing w:before="120" w:after="60"/>
            </w:pPr>
            <w:r>
              <w:t>Professor</w:t>
            </w:r>
          </w:p>
        </w:tc>
        <w:tc>
          <w:tcPr>
            <w:tcW w:w="255" w:type="dxa"/>
            <w:tcBorders>
              <w:top w:val="nil"/>
              <w:left w:val="single" w:sz="4" w:space="0" w:color="4F81BD"/>
              <w:bottom w:val="nil"/>
              <w:right w:val="single" w:sz="4" w:space="0" w:color="4F81BD"/>
            </w:tcBorders>
            <w:shd w:val="clear" w:color="auto" w:fill="FFFFFF"/>
          </w:tcPr>
          <w:p w14:paraId="478CE288" w14:textId="77777777" w:rsidR="0002124B" w:rsidRPr="00760D5B" w:rsidRDefault="0002124B" w:rsidP="00453EE7">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02DB4956" w14:textId="77777777" w:rsidR="0002124B" w:rsidRPr="00C10B6E" w:rsidRDefault="0002124B" w:rsidP="00453EE7">
            <w:pPr>
              <w:rPr>
                <w:b/>
              </w:rPr>
            </w:pPr>
            <w:r w:rsidRPr="00C10B6E">
              <w:rPr>
                <w:b/>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3199181F" w14:textId="77777777" w:rsidR="0002124B" w:rsidRPr="00523F90" w:rsidRDefault="0002124B" w:rsidP="00453EE7">
            <w:pPr>
              <w:spacing w:before="120" w:after="60"/>
              <w:rPr>
                <w:i/>
                <w:iCs/>
              </w:rPr>
            </w:pPr>
            <w:r>
              <w:rPr>
                <w:i/>
                <w:iCs/>
              </w:rPr>
              <w:t>Project Designer</w:t>
            </w:r>
          </w:p>
        </w:tc>
      </w:tr>
      <w:tr w:rsidR="0002124B" w:rsidRPr="00760D5B" w14:paraId="3EBF0B78" w14:textId="77777777" w:rsidTr="00453EE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69966497" w14:textId="77777777" w:rsidR="0002124B" w:rsidRPr="00C10B6E" w:rsidRDefault="0002124B" w:rsidP="00453EE7">
            <w:pPr>
              <w:rPr>
                <w:b/>
              </w:rPr>
            </w:pPr>
            <w:r w:rsidRPr="00C10B6E">
              <w:rPr>
                <w:b/>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499DF4C2" w14:textId="470A4EB1" w:rsidR="0002124B" w:rsidRPr="006E40E9" w:rsidRDefault="0002124B" w:rsidP="00453EE7">
            <w:pPr>
              <w:spacing w:before="120" w:after="60"/>
            </w:pPr>
            <w:r>
              <w:t xml:space="preserve">Computer Science </w:t>
            </w:r>
            <w:del w:id="341" w:author="Venable, Isaac" w:date="2024-05-21T21:16:00Z" w16du:dateUtc="2024-05-22T04:16:00Z">
              <w:r w:rsidDel="00B345B8">
                <w:delText>-</w:delText>
              </w:r>
            </w:del>
            <w:ins w:id="342" w:author="Venable, Isaac" w:date="2024-05-21T21:16:00Z" w16du:dateUtc="2024-05-22T04:16:00Z">
              <w:r w:rsidR="00B345B8">
                <w:t>–</w:t>
              </w:r>
            </w:ins>
            <w:r>
              <w:t xml:space="preserve"> SPU</w:t>
            </w:r>
          </w:p>
        </w:tc>
        <w:tc>
          <w:tcPr>
            <w:tcW w:w="255" w:type="dxa"/>
            <w:tcBorders>
              <w:top w:val="nil"/>
              <w:left w:val="single" w:sz="4" w:space="0" w:color="4F81BD"/>
              <w:bottom w:val="nil"/>
              <w:right w:val="single" w:sz="4" w:space="0" w:color="4F81BD"/>
            </w:tcBorders>
            <w:shd w:val="clear" w:color="auto" w:fill="FFFFFF"/>
          </w:tcPr>
          <w:p w14:paraId="4BC392A3" w14:textId="77777777" w:rsidR="0002124B" w:rsidRPr="00760D5B" w:rsidRDefault="0002124B" w:rsidP="00453EE7">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8DD6117" w14:textId="77777777" w:rsidR="0002124B" w:rsidRPr="00C10B6E" w:rsidRDefault="0002124B" w:rsidP="00453EE7">
            <w:pPr>
              <w:rPr>
                <w:b/>
              </w:rPr>
            </w:pPr>
            <w:r w:rsidRPr="00C10B6E">
              <w:rPr>
                <w:b/>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4FE27C15" w14:textId="65C8EF30" w:rsidR="0002124B" w:rsidRPr="00523F90" w:rsidRDefault="0002124B" w:rsidP="00453EE7">
            <w:pPr>
              <w:spacing w:before="120" w:after="60"/>
              <w:rPr>
                <w:i/>
                <w:iCs/>
              </w:rPr>
            </w:pPr>
            <w:r>
              <w:rPr>
                <w:i/>
                <w:iCs/>
              </w:rPr>
              <w:t xml:space="preserve">Computer Science </w:t>
            </w:r>
            <w:del w:id="343" w:author="Venable, Isaac" w:date="2024-05-21T21:16:00Z" w16du:dateUtc="2024-05-22T04:16:00Z">
              <w:r w:rsidDel="00B345B8">
                <w:rPr>
                  <w:i/>
                  <w:iCs/>
                </w:rPr>
                <w:delText>-</w:delText>
              </w:r>
            </w:del>
            <w:ins w:id="344" w:author="Venable, Isaac" w:date="2024-05-21T21:16:00Z" w16du:dateUtc="2024-05-22T04:16:00Z">
              <w:r w:rsidR="00B345B8">
                <w:rPr>
                  <w:i/>
                  <w:iCs/>
                </w:rPr>
                <w:t>–</w:t>
              </w:r>
            </w:ins>
            <w:r>
              <w:rPr>
                <w:i/>
                <w:iCs/>
              </w:rPr>
              <w:t xml:space="preserve"> SPU</w:t>
            </w:r>
          </w:p>
        </w:tc>
      </w:tr>
      <w:tr w:rsidR="0002124B" w:rsidRPr="00760D5B" w14:paraId="1B24A6F8" w14:textId="77777777" w:rsidTr="00453EE7">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4227CC44" w14:textId="77777777" w:rsidR="0002124B" w:rsidRPr="00C10B6E" w:rsidRDefault="0002124B" w:rsidP="00453EE7">
            <w:pPr>
              <w:rPr>
                <w:b/>
              </w:rPr>
            </w:pPr>
            <w:proofErr w:type="spellStart"/>
            <w:r w:rsidRPr="00C10B6E">
              <w:rPr>
                <w:b/>
              </w:rPr>
              <w:t>eMail</w:t>
            </w:r>
            <w:proofErr w:type="spellEnd"/>
            <w:r w:rsidRPr="00C10B6E">
              <w:rPr>
                <w:b/>
              </w:rPr>
              <w: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0BD42619" w14:textId="3453604B" w:rsidR="0002124B" w:rsidRPr="006E40E9" w:rsidRDefault="00B345B8" w:rsidP="00453EE7">
            <w:pPr>
              <w:spacing w:before="120" w:after="60"/>
            </w:pPr>
            <w:ins w:id="345" w:author="Venable, Isaac" w:date="2024-05-21T21:16:00Z" w16du:dateUtc="2024-05-22T04:16:00Z">
              <w:r>
                <w:fldChar w:fldCharType="begin"/>
              </w:r>
              <w:r>
                <w:instrText>HYPERLINK "mailto:</w:instrText>
              </w:r>
            </w:ins>
            <w:r>
              <w:instrText>acameron@spu.edu</w:instrText>
            </w:r>
            <w:ins w:id="346" w:author="Venable, Isaac" w:date="2024-05-21T21:16:00Z" w16du:dateUtc="2024-05-22T04:16:00Z">
              <w:r>
                <w:instrText>"</w:instrText>
              </w:r>
              <w:r>
                <w:fldChar w:fldCharType="separate"/>
              </w:r>
            </w:ins>
            <w:r w:rsidRPr="0094613D">
              <w:rPr>
                <w:rStyle w:val="Hyperlink"/>
              </w:rPr>
              <w:t>acameron@spu.edu</w:t>
            </w:r>
            <w:ins w:id="347" w:author="Venable, Isaac" w:date="2024-05-21T21:16:00Z" w16du:dateUtc="2024-05-22T04:16:00Z">
              <w:r>
                <w:fldChar w:fldCharType="end"/>
              </w:r>
            </w:ins>
          </w:p>
        </w:tc>
        <w:tc>
          <w:tcPr>
            <w:tcW w:w="255" w:type="dxa"/>
            <w:tcBorders>
              <w:top w:val="nil"/>
              <w:left w:val="single" w:sz="4" w:space="0" w:color="4F81BD"/>
              <w:bottom w:val="nil"/>
              <w:right w:val="single" w:sz="4" w:space="0" w:color="4F81BD"/>
            </w:tcBorders>
            <w:shd w:val="clear" w:color="auto" w:fill="FFFFFF"/>
          </w:tcPr>
          <w:p w14:paraId="64C634F1" w14:textId="77777777" w:rsidR="0002124B" w:rsidRPr="00760D5B" w:rsidRDefault="0002124B" w:rsidP="00453EE7">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2E9F3AB" w14:textId="77777777" w:rsidR="0002124B" w:rsidRPr="00C10B6E" w:rsidRDefault="0002124B" w:rsidP="00453EE7">
            <w:pPr>
              <w:rPr>
                <w:b/>
              </w:rPr>
            </w:pPr>
            <w:proofErr w:type="spellStart"/>
            <w:r w:rsidRPr="00C10B6E">
              <w:rPr>
                <w:b/>
              </w:rPr>
              <w:t>eMail</w:t>
            </w:r>
            <w:proofErr w:type="spellEnd"/>
            <w:r w:rsidRPr="00C10B6E">
              <w:rPr>
                <w:b/>
              </w:rPr>
              <w: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0435B31A" w14:textId="2A716C41" w:rsidR="0002124B" w:rsidRPr="00523F90" w:rsidRDefault="00B345B8" w:rsidP="00453EE7">
            <w:pPr>
              <w:spacing w:before="120" w:after="60"/>
              <w:rPr>
                <w:i/>
                <w:iCs/>
              </w:rPr>
            </w:pPr>
            <w:ins w:id="348" w:author="Venable, Isaac" w:date="2024-05-21T21:16:00Z" w16du:dateUtc="2024-05-22T04:16:00Z">
              <w:r>
                <w:rPr>
                  <w:i/>
                  <w:iCs/>
                </w:rPr>
                <w:fldChar w:fldCharType="begin"/>
              </w:r>
              <w:r>
                <w:rPr>
                  <w:i/>
                  <w:iCs/>
                </w:rPr>
                <w:instrText>HYPERLINK "mailto:</w:instrText>
              </w:r>
            </w:ins>
            <w:r>
              <w:rPr>
                <w:i/>
                <w:iCs/>
              </w:rPr>
              <w:instrText>venablei@spu.edu</w:instrText>
            </w:r>
            <w:ins w:id="349" w:author="Venable, Isaac" w:date="2024-05-21T21:16:00Z" w16du:dateUtc="2024-05-22T04:16:00Z">
              <w:r>
                <w:rPr>
                  <w:i/>
                  <w:iCs/>
                </w:rPr>
                <w:instrText>"</w:instrText>
              </w:r>
              <w:r>
                <w:rPr>
                  <w:i/>
                  <w:iCs/>
                </w:rPr>
                <w:fldChar w:fldCharType="separate"/>
              </w:r>
            </w:ins>
            <w:r w:rsidRPr="0094613D">
              <w:rPr>
                <w:rStyle w:val="Hyperlink"/>
                <w:i/>
                <w:iCs/>
              </w:rPr>
              <w:t>venablei@spu.edu</w:t>
            </w:r>
            <w:ins w:id="350" w:author="Venable, Isaac" w:date="2024-05-21T21:16:00Z" w16du:dateUtc="2024-05-22T04:16:00Z">
              <w:r>
                <w:rPr>
                  <w:i/>
                  <w:iCs/>
                </w:rPr>
                <w:fldChar w:fldCharType="end"/>
              </w:r>
            </w:ins>
          </w:p>
        </w:tc>
      </w:tr>
    </w:tbl>
    <w:p w14:paraId="6826263F" w14:textId="77777777" w:rsidR="0002124B" w:rsidRDefault="0002124B" w:rsidP="0002124B">
      <w:pPr>
        <w:keepNext/>
        <w:keepLines/>
        <w:numPr>
          <w:ilvl w:val="0"/>
          <w:numId w:val="16"/>
        </w:numPr>
        <w:spacing w:before="240" w:after="120"/>
        <w:jc w:val="both"/>
        <w:rPr>
          <w:b/>
        </w:rPr>
      </w:pPr>
      <w:bookmarkStart w:id="351" w:name="OLE_LINK2"/>
      <w:bookmarkStart w:id="352" w:name="OLE_LINK3"/>
      <w:r w:rsidRPr="009A2773">
        <w:rPr>
          <w:b/>
        </w:rPr>
        <w:t>Business Problem or Opportunity</w:t>
      </w:r>
      <w:r>
        <w:rPr>
          <w:b/>
        </w:rPr>
        <w:t>: T</w:t>
      </w:r>
      <w:r w:rsidRPr="009A2773">
        <w:rPr>
          <w:b/>
        </w:rPr>
        <w:t xml:space="preserve">he </w:t>
      </w:r>
      <w:r>
        <w:rPr>
          <w:b/>
        </w:rPr>
        <w:t>motivation</w:t>
      </w:r>
      <w:r w:rsidRPr="009A2773">
        <w:rPr>
          <w:b/>
        </w:rPr>
        <w:t xml:space="preserve"> for this request</w:t>
      </w:r>
    </w:p>
    <w:p w14:paraId="1A963AE5" w14:textId="5EB60635" w:rsidR="0002124B" w:rsidRPr="008B6C5E" w:rsidRDefault="0002124B" w:rsidP="0002124B">
      <w:pPr>
        <w:keepNext/>
        <w:keepLines/>
        <w:ind w:left="360"/>
        <w:jc w:val="both"/>
        <w:rPr>
          <w:i/>
          <w:sz w:val="16"/>
          <w:szCs w:val="16"/>
        </w:rPr>
      </w:pPr>
      <w:r w:rsidRPr="008B6C5E">
        <w:rPr>
          <w:i/>
          <w:sz w:val="16"/>
          <w:szCs w:val="16"/>
        </w:rPr>
        <w:t xml:space="preserve">Describe the problem or opportunity that you would like to solve. </w:t>
      </w:r>
      <w:r>
        <w:rPr>
          <w:i/>
          <w:sz w:val="16"/>
          <w:szCs w:val="16"/>
        </w:rPr>
        <w:t>Include</w:t>
      </w:r>
      <w:r w:rsidRPr="008B6C5E">
        <w:rPr>
          <w:i/>
          <w:sz w:val="16"/>
          <w:szCs w:val="16"/>
        </w:rPr>
        <w:t xml:space="preserve"> a simple, high-level description of th</w:t>
      </w:r>
      <w:r>
        <w:rPr>
          <w:i/>
          <w:sz w:val="16"/>
          <w:szCs w:val="16"/>
        </w:rPr>
        <w:t>is request</w:t>
      </w:r>
      <w:ins w:id="353" w:author="Venable, Isaac" w:date="2024-05-21T20:45:00Z" w16du:dateUtc="2024-05-22T03:45:00Z">
        <w:r w:rsidR="004C3A40">
          <w:rPr>
            <w:i/>
            <w:sz w:val="16"/>
            <w:szCs w:val="16"/>
          </w:rPr>
          <w:t>’</w:t>
        </w:r>
      </w:ins>
      <w:del w:id="354" w:author="Venable, Isaac" w:date="2024-05-21T20:45:00Z" w16du:dateUtc="2024-05-22T03:45:00Z">
        <w:r w:rsidDel="004C3A40">
          <w:rPr>
            <w:i/>
            <w:sz w:val="16"/>
            <w:szCs w:val="16"/>
          </w:rPr>
          <w:delText>'</w:delText>
        </w:r>
      </w:del>
      <w:r>
        <w:rPr>
          <w:i/>
          <w:sz w:val="16"/>
          <w:szCs w:val="16"/>
        </w:rPr>
        <w:t>s business problems or opportunities</w:t>
      </w:r>
      <w:r w:rsidRPr="008B6C5E">
        <w:rPr>
          <w:i/>
          <w:sz w:val="16"/>
          <w:szCs w:val="16"/>
        </w:rPr>
        <w:t xml:space="preserve">. Focus on the problem or opportunity, not the solution. </w:t>
      </w:r>
      <w:r>
        <w:rPr>
          <w:i/>
          <w:sz w:val="16"/>
          <w:szCs w:val="16"/>
        </w:rPr>
        <w:t xml:space="preserve">Be sure to </w:t>
      </w:r>
      <w:r w:rsidRPr="008B6C5E">
        <w:rPr>
          <w:i/>
          <w:sz w:val="16"/>
          <w:szCs w:val="16"/>
        </w:rPr>
        <w:t>include any date</w:t>
      </w:r>
      <w:r>
        <w:rPr>
          <w:i/>
          <w:sz w:val="16"/>
          <w:szCs w:val="16"/>
        </w:rPr>
        <w:t xml:space="preserve"> or deadline-related dependencies or needs related to</w:t>
      </w:r>
      <w:r w:rsidRPr="008B6C5E">
        <w:rPr>
          <w:i/>
          <w:sz w:val="16"/>
          <w:szCs w:val="16"/>
        </w:rPr>
        <w:t xml:space="preserve"> the project.</w:t>
      </w:r>
    </w:p>
    <w:tbl>
      <w:tblPr>
        <w:tblW w:w="9871"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71"/>
      </w:tblGrid>
      <w:tr w:rsidR="0002124B" w14:paraId="0821E70F" w14:textId="77777777" w:rsidTr="00172B02">
        <w:trPr>
          <w:trHeight w:val="2053"/>
          <w:tblHeader/>
        </w:trPr>
        <w:tc>
          <w:tcPr>
            <w:tcW w:w="9871" w:type="dxa"/>
            <w:shd w:val="clear" w:color="auto" w:fill="D3DFEE"/>
          </w:tcPr>
          <w:p w14:paraId="105E2E46" w14:textId="020913BB" w:rsidR="0002124B" w:rsidRPr="006F3ADB" w:rsidRDefault="0002124B" w:rsidP="00453EE7">
            <w:pPr>
              <w:keepNext/>
              <w:keepLines/>
              <w:spacing w:after="180"/>
              <w:ind w:left="72" w:right="72"/>
              <w:rPr>
                <w:i/>
                <w:iCs/>
              </w:rPr>
            </w:pPr>
            <w:bookmarkStart w:id="355" w:name="_Hlk69654956"/>
            <w:r>
              <w:rPr>
                <w:i/>
                <w:iCs/>
              </w:rPr>
              <w:t>A major element of track and field long-distance racing is pacing. Often, runners will not have access to splits, which can negatively impact a race, as a runner might accidentally run too slow or fast during certain parts of the race. Even if a runner has access to basic splits from either a clock or somebody timing them, you still cannot fully utilize that information without performing calculations, which can be difficult to do mentally, especially when one should be focused on the race. In addition to the need for splits during a race, runners can learn a lot about their performance by analyzing their splits after a race, but most of the time, race organizers don</w:t>
            </w:r>
            <w:ins w:id="356" w:author="Venable, Isaac" w:date="2024-05-21T20:45:00Z" w16du:dateUtc="2024-05-22T03:45:00Z">
              <w:r w:rsidR="004C3A40">
                <w:rPr>
                  <w:i/>
                  <w:iCs/>
                </w:rPr>
                <w:t>’</w:t>
              </w:r>
            </w:ins>
            <w:del w:id="357" w:author="Venable, Isaac" w:date="2024-05-21T20:45:00Z" w16du:dateUtc="2024-05-22T03:45:00Z">
              <w:r w:rsidDel="004C3A40">
                <w:rPr>
                  <w:i/>
                  <w:iCs/>
                </w:rPr>
                <w:delText>'</w:delText>
              </w:r>
            </w:del>
            <w:r>
              <w:rPr>
                <w:i/>
                <w:iCs/>
              </w:rPr>
              <w:t xml:space="preserve">t record splits. </w:t>
            </w:r>
          </w:p>
        </w:tc>
      </w:tr>
      <w:bookmarkEnd w:id="355"/>
    </w:tbl>
    <w:p w14:paraId="17A9E3B2" w14:textId="77777777" w:rsidR="0002124B" w:rsidRDefault="0002124B" w:rsidP="0002124B">
      <w:pPr>
        <w:jc w:val="both"/>
        <w:rPr>
          <w:b/>
        </w:rPr>
      </w:pPr>
    </w:p>
    <w:p w14:paraId="6B90F4CF" w14:textId="77777777" w:rsidR="0002124B" w:rsidRDefault="0002124B" w:rsidP="0002124B">
      <w:pPr>
        <w:keepNext/>
        <w:keepLines/>
        <w:numPr>
          <w:ilvl w:val="0"/>
          <w:numId w:val="16"/>
        </w:numPr>
        <w:spacing w:before="60" w:after="120"/>
        <w:jc w:val="both"/>
        <w:rPr>
          <w:b/>
        </w:rPr>
      </w:pPr>
      <w:r>
        <w:rPr>
          <w:b/>
        </w:rPr>
        <w:lastRenderedPageBreak/>
        <w:t xml:space="preserve">Justification, Impact, and Importance </w:t>
      </w:r>
    </w:p>
    <w:p w14:paraId="330C9E8A" w14:textId="77777777" w:rsidR="0002124B" w:rsidRDefault="0002124B" w:rsidP="0002124B">
      <w:pPr>
        <w:keepNext/>
        <w:keepLines/>
        <w:ind w:left="360"/>
        <w:jc w:val="both"/>
        <w:rPr>
          <w:i/>
          <w:sz w:val="16"/>
          <w:szCs w:val="16"/>
        </w:rPr>
      </w:pPr>
      <w:r w:rsidRPr="00F51DE6">
        <w:rPr>
          <w:i/>
          <w:sz w:val="16"/>
          <w:szCs w:val="16"/>
        </w:rPr>
        <w:t>What is the financial impact and justification for this request? How will the investment of time, resources, and capital be returned to</w:t>
      </w:r>
      <w:r>
        <w:rPr>
          <w:i/>
          <w:sz w:val="16"/>
          <w:szCs w:val="16"/>
        </w:rPr>
        <w:t xml:space="preserve"> our company</w:t>
      </w:r>
      <w:r w:rsidRPr="00F51DE6">
        <w:rPr>
          <w:i/>
          <w:sz w:val="16"/>
          <w:szCs w:val="16"/>
        </w:rPr>
        <w:t xml:space="preserve">? (Please note any contractual or regulatory requirements associated with the request. If you have an NPV, IRR, or ROI calculation, please provide </w:t>
      </w:r>
      <w:r>
        <w:rPr>
          <w:i/>
          <w:sz w:val="16"/>
          <w:szCs w:val="16"/>
        </w:rPr>
        <w:t xml:space="preserve">the </w:t>
      </w:r>
      <w:r w:rsidRPr="00F51DE6">
        <w:rPr>
          <w:i/>
          <w:sz w:val="16"/>
          <w:szCs w:val="16"/>
        </w:rPr>
        <w:t>link</w:t>
      </w:r>
      <w:r>
        <w:rPr>
          <w:i/>
          <w:sz w:val="16"/>
          <w:szCs w:val="16"/>
        </w:rPr>
        <w:t>(s)</w:t>
      </w:r>
      <w:r w:rsidRPr="00F51DE6">
        <w:rPr>
          <w:i/>
          <w:sz w:val="16"/>
          <w:szCs w:val="16"/>
        </w:rPr>
        <w:t xml:space="preserve"> </w:t>
      </w:r>
      <w:r>
        <w:rPr>
          <w:i/>
          <w:sz w:val="16"/>
          <w:szCs w:val="16"/>
        </w:rPr>
        <w:t>in this section</w:t>
      </w:r>
      <w:r w:rsidRPr="00F51DE6">
        <w:rPr>
          <w:i/>
          <w:sz w:val="16"/>
          <w:szCs w:val="16"/>
        </w:rPr>
        <w:t>.)</w:t>
      </w:r>
    </w:p>
    <w:p w14:paraId="062AD8FF" w14:textId="77777777" w:rsidR="0002124B" w:rsidRPr="006E6628" w:rsidRDefault="0002124B" w:rsidP="0002124B">
      <w:pPr>
        <w:keepNext/>
        <w:pBdr>
          <w:bottom w:val="single" w:sz="12" w:space="1" w:color="4F81BD"/>
        </w:pBdr>
        <w:ind w:left="360" w:right="90"/>
        <w:jc w:val="both"/>
        <w:rPr>
          <w:b/>
          <w:bCs/>
          <w:color w:val="000000"/>
          <w:szCs w:val="20"/>
        </w:rPr>
      </w:pPr>
      <w:r w:rsidRPr="006E6628">
        <w:rPr>
          <w:b/>
          <w:bCs/>
          <w:color w:val="000000"/>
          <w:szCs w:val="20"/>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02124B" w:rsidRPr="00DF5B64" w14:paraId="2BFD68FE" w14:textId="77777777" w:rsidTr="00453EE7">
        <w:trPr>
          <w:trHeight w:val="411"/>
        </w:trPr>
        <w:tc>
          <w:tcPr>
            <w:tcW w:w="9690" w:type="dxa"/>
            <w:shd w:val="clear" w:color="auto" w:fill="D3DFEE"/>
          </w:tcPr>
          <w:p w14:paraId="34D35F57"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Pr>
                <w:i/>
                <w:szCs w:val="20"/>
              </w:rPr>
              <w:t xml:space="preserve">The runner will have a phone they can bring on race day. </w:t>
            </w:r>
          </w:p>
        </w:tc>
      </w:tr>
      <w:tr w:rsidR="0002124B" w:rsidRPr="00C40FF0" w14:paraId="42D436AA" w14:textId="77777777" w:rsidTr="00453EE7">
        <w:trPr>
          <w:trHeight w:val="411"/>
        </w:trPr>
        <w:tc>
          <w:tcPr>
            <w:tcW w:w="9690" w:type="dxa"/>
          </w:tcPr>
          <w:p w14:paraId="33B1B0B1"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Pr>
                <w:color w:val="000000"/>
              </w:rPr>
              <w:t xml:space="preserve">The runner will have somebody who can use their phone to record splits and read off information. </w:t>
            </w:r>
          </w:p>
        </w:tc>
      </w:tr>
    </w:tbl>
    <w:p w14:paraId="6241F2B8" w14:textId="77777777" w:rsidR="0002124B" w:rsidRDefault="0002124B" w:rsidP="0002124B">
      <w:pPr>
        <w:keepNext/>
        <w:pBdr>
          <w:bottom w:val="single" w:sz="12" w:space="1" w:color="4F81BD"/>
        </w:pBdr>
        <w:ind w:left="360" w:right="90"/>
        <w:jc w:val="both"/>
        <w:rPr>
          <w:b/>
          <w:bCs/>
          <w:color w:val="000000"/>
          <w:szCs w:val="20"/>
        </w:rPr>
      </w:pPr>
    </w:p>
    <w:p w14:paraId="17096A51" w14:textId="77777777" w:rsidR="0002124B" w:rsidRPr="006E6628" w:rsidRDefault="0002124B" w:rsidP="0002124B">
      <w:pPr>
        <w:keepNext/>
        <w:pBdr>
          <w:bottom w:val="single" w:sz="12" w:space="1" w:color="4F81BD"/>
        </w:pBdr>
        <w:ind w:left="360" w:right="90"/>
        <w:jc w:val="both"/>
        <w:rPr>
          <w:b/>
          <w:bCs/>
          <w:color w:val="000000"/>
          <w:szCs w:val="20"/>
        </w:rPr>
      </w:pPr>
      <w:r>
        <w:rPr>
          <w:b/>
          <w:bCs/>
          <w:color w:val="000000"/>
          <w:szCs w:val="2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02124B" w:rsidRPr="00DF5B64" w14:paraId="44CA2EA1" w14:textId="77777777" w:rsidTr="00453EE7">
        <w:trPr>
          <w:trHeight w:val="398"/>
        </w:trPr>
        <w:tc>
          <w:tcPr>
            <w:tcW w:w="9705" w:type="dxa"/>
            <w:shd w:val="clear" w:color="auto" w:fill="D3DFEE"/>
          </w:tcPr>
          <w:p w14:paraId="5F40675C"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Pr>
                <w:i/>
                <w:szCs w:val="20"/>
              </w:rPr>
              <w:t>There are some basic split timer apps on the App Store currently.</w:t>
            </w:r>
          </w:p>
        </w:tc>
      </w:tr>
      <w:tr w:rsidR="0002124B" w:rsidRPr="00C40FF0" w14:paraId="0ED0E740" w14:textId="77777777" w:rsidTr="00453EE7">
        <w:trPr>
          <w:trHeight w:val="398"/>
        </w:trPr>
        <w:tc>
          <w:tcPr>
            <w:tcW w:w="9705" w:type="dxa"/>
          </w:tcPr>
          <w:p w14:paraId="1B6BBA25"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Pr>
                <w:color w:val="000000"/>
              </w:rPr>
              <w:t>Some physical auto-splitters can be bought online.</w:t>
            </w:r>
          </w:p>
        </w:tc>
      </w:tr>
    </w:tbl>
    <w:p w14:paraId="7F443280" w14:textId="77777777" w:rsidR="0002124B" w:rsidRDefault="0002124B" w:rsidP="0002124B">
      <w:pPr>
        <w:keepNext/>
        <w:ind w:left="360"/>
        <w:jc w:val="both"/>
      </w:pPr>
    </w:p>
    <w:p w14:paraId="765257CD" w14:textId="77777777" w:rsidR="0002124B" w:rsidRPr="006E6628" w:rsidRDefault="0002124B" w:rsidP="0002124B">
      <w:pPr>
        <w:keepNext/>
        <w:pBdr>
          <w:bottom w:val="single" w:sz="12" w:space="1" w:color="4F81BD"/>
        </w:pBdr>
        <w:tabs>
          <w:tab w:val="right" w:pos="8910"/>
          <w:tab w:val="right" w:pos="10440"/>
        </w:tabs>
        <w:ind w:left="360" w:right="90"/>
        <w:jc w:val="both"/>
        <w:rPr>
          <w:b/>
          <w:bCs/>
          <w:color w:val="000000"/>
          <w:szCs w:val="20"/>
        </w:rPr>
      </w:pPr>
      <w:r>
        <w:rPr>
          <w:b/>
          <w:bCs/>
          <w:color w:val="000000"/>
          <w:szCs w:val="20"/>
        </w:rPr>
        <w:t xml:space="preserve">Tangible Return, Opportunity, or Value </w:t>
      </w:r>
      <w:r>
        <w:rPr>
          <w:b/>
          <w:bCs/>
          <w:color w:val="000000"/>
          <w:szCs w:val="20"/>
        </w:rPr>
        <w:tab/>
        <w:t>One Time</w:t>
      </w:r>
      <w:r>
        <w:rPr>
          <w:b/>
          <w:bCs/>
          <w:color w:val="000000"/>
          <w:szCs w:val="2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02124B" w:rsidRPr="00C40FF0" w14:paraId="4DC7C751" w14:textId="77777777" w:rsidTr="00453EE7">
        <w:trPr>
          <w:trHeight w:val="398"/>
        </w:trPr>
        <w:tc>
          <w:tcPr>
            <w:tcW w:w="6920" w:type="dxa"/>
            <w:tcBorders>
              <w:right w:val="nil"/>
            </w:tcBorders>
            <w:shd w:val="clear" w:color="auto" w:fill="D3DFEE"/>
          </w:tcPr>
          <w:p w14:paraId="4FFF44B0"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Pr>
                <w:color w:val="000000"/>
              </w:rPr>
              <w:t xml:space="preserve">The runner will achieve better times by running more consistent races. </w:t>
            </w:r>
          </w:p>
        </w:tc>
        <w:tc>
          <w:tcPr>
            <w:tcW w:w="1392" w:type="dxa"/>
            <w:tcBorders>
              <w:left w:val="nil"/>
              <w:right w:val="nil"/>
            </w:tcBorders>
            <w:shd w:val="clear" w:color="auto" w:fill="D3DFEE"/>
          </w:tcPr>
          <w:p w14:paraId="0EFAFF77" w14:textId="77777777" w:rsidR="0002124B" w:rsidRPr="00C40FF0" w:rsidRDefault="0002124B" w:rsidP="00453EE7">
            <w:pPr>
              <w:keepNext/>
              <w:tabs>
                <w:tab w:val="decimal" w:pos="1062"/>
              </w:tabs>
              <w:jc w:val="both"/>
              <w:rPr>
                <w:color w:val="000000"/>
              </w:rPr>
            </w:pPr>
            <w:r>
              <w:rPr>
                <w:color w:val="000000"/>
              </w:rPr>
              <w:t>$0</w:t>
            </w:r>
          </w:p>
        </w:tc>
        <w:tc>
          <w:tcPr>
            <w:tcW w:w="1392" w:type="dxa"/>
            <w:tcBorders>
              <w:left w:val="nil"/>
            </w:tcBorders>
            <w:shd w:val="clear" w:color="auto" w:fill="D3DFEE"/>
          </w:tcPr>
          <w:p w14:paraId="4E271E72" w14:textId="77777777" w:rsidR="0002124B" w:rsidRPr="00C40FF0" w:rsidRDefault="0002124B" w:rsidP="00453EE7">
            <w:pPr>
              <w:keepNext/>
              <w:tabs>
                <w:tab w:val="decimal" w:pos="1107"/>
              </w:tabs>
              <w:jc w:val="both"/>
              <w:rPr>
                <w:color w:val="000000"/>
              </w:rPr>
            </w:pPr>
            <w:r>
              <w:rPr>
                <w:color w:val="000000"/>
              </w:rPr>
              <w:t>$0</w:t>
            </w:r>
          </w:p>
        </w:tc>
      </w:tr>
      <w:tr w:rsidR="0002124B" w:rsidRPr="00C40FF0" w14:paraId="170A1522" w14:textId="77777777" w:rsidTr="00453EE7">
        <w:trPr>
          <w:trHeight w:val="398"/>
        </w:trPr>
        <w:tc>
          <w:tcPr>
            <w:tcW w:w="6920" w:type="dxa"/>
            <w:tcBorders>
              <w:right w:val="nil"/>
            </w:tcBorders>
          </w:tcPr>
          <w:p w14:paraId="04364858"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sidRPr="00BA18AB">
              <w:rPr>
                <w:color w:val="000000"/>
                <w:sz w:val="18"/>
                <w:szCs w:val="22"/>
              </w:rPr>
              <w:t xml:space="preserve">The runner </w:t>
            </w:r>
            <w:r>
              <w:rPr>
                <w:color w:val="000000"/>
                <w:sz w:val="18"/>
                <w:szCs w:val="22"/>
              </w:rPr>
              <w:t>can</w:t>
            </w:r>
            <w:r w:rsidRPr="00BA18AB">
              <w:rPr>
                <w:color w:val="000000"/>
                <w:sz w:val="18"/>
                <w:szCs w:val="22"/>
              </w:rPr>
              <w:t xml:space="preserve"> keep all their race times and splits in one place.</w:t>
            </w:r>
          </w:p>
        </w:tc>
        <w:tc>
          <w:tcPr>
            <w:tcW w:w="1392" w:type="dxa"/>
            <w:tcBorders>
              <w:left w:val="nil"/>
              <w:right w:val="nil"/>
            </w:tcBorders>
          </w:tcPr>
          <w:p w14:paraId="31820A3F" w14:textId="77777777" w:rsidR="0002124B" w:rsidRPr="00C40FF0" w:rsidRDefault="0002124B" w:rsidP="00453EE7">
            <w:pPr>
              <w:keepNext/>
              <w:tabs>
                <w:tab w:val="decimal" w:pos="1062"/>
              </w:tabs>
              <w:jc w:val="both"/>
              <w:rPr>
                <w:color w:val="000000"/>
              </w:rPr>
            </w:pPr>
            <w:r>
              <w:rPr>
                <w:color w:val="000000"/>
              </w:rPr>
              <w:t>$0</w:t>
            </w:r>
          </w:p>
        </w:tc>
        <w:tc>
          <w:tcPr>
            <w:tcW w:w="1392" w:type="dxa"/>
            <w:tcBorders>
              <w:left w:val="nil"/>
            </w:tcBorders>
          </w:tcPr>
          <w:p w14:paraId="64CFE827" w14:textId="77777777" w:rsidR="0002124B" w:rsidRPr="00C40FF0" w:rsidRDefault="0002124B" w:rsidP="00453EE7">
            <w:pPr>
              <w:keepNext/>
              <w:tabs>
                <w:tab w:val="decimal" w:pos="1107"/>
              </w:tabs>
              <w:jc w:val="both"/>
              <w:rPr>
                <w:color w:val="000000"/>
              </w:rPr>
            </w:pPr>
            <w:r>
              <w:rPr>
                <w:color w:val="000000"/>
              </w:rPr>
              <w:t>$0</w:t>
            </w:r>
          </w:p>
        </w:tc>
      </w:tr>
    </w:tbl>
    <w:p w14:paraId="78D98194" w14:textId="77777777" w:rsidR="0002124B" w:rsidRDefault="0002124B" w:rsidP="0002124B">
      <w:pPr>
        <w:keepNext/>
        <w:ind w:left="360"/>
        <w:jc w:val="both"/>
      </w:pPr>
    </w:p>
    <w:p w14:paraId="4B4D0EDD" w14:textId="77777777" w:rsidR="0002124B" w:rsidRPr="006E6628" w:rsidRDefault="0002124B" w:rsidP="0002124B">
      <w:pPr>
        <w:keepNext/>
        <w:pBdr>
          <w:bottom w:val="single" w:sz="12" w:space="1" w:color="4F81BD"/>
        </w:pBdr>
        <w:tabs>
          <w:tab w:val="right" w:pos="10440"/>
        </w:tabs>
        <w:ind w:left="360" w:right="90"/>
        <w:jc w:val="both"/>
        <w:rPr>
          <w:b/>
          <w:bCs/>
          <w:color w:val="000000"/>
          <w:szCs w:val="20"/>
        </w:rPr>
      </w:pPr>
      <w:r>
        <w:rPr>
          <w:b/>
          <w:bCs/>
          <w:color w:val="000000"/>
          <w:szCs w:val="20"/>
        </w:rPr>
        <w:t>Intangible Benefits</w:t>
      </w:r>
      <w:r>
        <w:rPr>
          <w:b/>
          <w:bCs/>
          <w:color w:val="000000"/>
          <w:szCs w:val="2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02124B" w:rsidRPr="00C40FF0" w14:paraId="436EE6E1" w14:textId="77777777" w:rsidTr="00453EE7">
        <w:trPr>
          <w:trHeight w:val="420"/>
        </w:trPr>
        <w:tc>
          <w:tcPr>
            <w:tcW w:w="8354" w:type="dxa"/>
            <w:tcBorders>
              <w:right w:val="nil"/>
            </w:tcBorders>
            <w:shd w:val="clear" w:color="auto" w:fill="D3DFEE"/>
          </w:tcPr>
          <w:p w14:paraId="6640171D"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Pr>
                <w:i/>
                <w:szCs w:val="20"/>
              </w:rPr>
              <w:t>The runner feels less nervous during the race because they know their exact pace.</w:t>
            </w:r>
          </w:p>
        </w:tc>
        <w:tc>
          <w:tcPr>
            <w:tcW w:w="1350" w:type="dxa"/>
            <w:tcBorders>
              <w:left w:val="nil"/>
            </w:tcBorders>
            <w:shd w:val="clear" w:color="auto" w:fill="D3DFEE"/>
          </w:tcPr>
          <w:p w14:paraId="43C3A3C7" w14:textId="77777777" w:rsidR="0002124B" w:rsidRPr="00C40FF0" w:rsidRDefault="0002124B" w:rsidP="00453EE7">
            <w:pPr>
              <w:keepNext/>
              <w:tabs>
                <w:tab w:val="decimal" w:pos="1062"/>
              </w:tabs>
              <w:ind w:left="72"/>
              <w:jc w:val="both"/>
              <w:rPr>
                <w:color w:val="000000"/>
              </w:rPr>
            </w:pPr>
            <w:r>
              <w:rPr>
                <w:color w:val="000000"/>
              </w:rPr>
              <w:t>$0</w:t>
            </w:r>
          </w:p>
        </w:tc>
      </w:tr>
      <w:tr w:rsidR="0002124B" w:rsidRPr="00C40FF0" w14:paraId="3AB7E567" w14:textId="77777777" w:rsidTr="00453EE7">
        <w:trPr>
          <w:trHeight w:val="420"/>
        </w:trPr>
        <w:tc>
          <w:tcPr>
            <w:tcW w:w="8354" w:type="dxa"/>
            <w:tcBorders>
              <w:right w:val="nil"/>
            </w:tcBorders>
          </w:tcPr>
          <w:p w14:paraId="109C1A8F" w14:textId="77777777" w:rsidR="0002124B" w:rsidRPr="00C40FF0" w:rsidRDefault="0002124B" w:rsidP="0002124B">
            <w:pPr>
              <w:keepNext/>
              <w:keepLines/>
              <w:numPr>
                <w:ilvl w:val="0"/>
                <w:numId w:val="17"/>
              </w:numPr>
              <w:tabs>
                <w:tab w:val="left" w:pos="342"/>
              </w:tabs>
              <w:spacing w:before="60" w:after="120"/>
              <w:ind w:left="342" w:hanging="270"/>
              <w:jc w:val="both"/>
              <w:rPr>
                <w:color w:val="000000"/>
              </w:rPr>
            </w:pPr>
            <w:r>
              <w:rPr>
                <w:color w:val="000000"/>
              </w:rPr>
              <w:t xml:space="preserve">Coaches can give better mid-race advice. </w:t>
            </w:r>
          </w:p>
        </w:tc>
        <w:tc>
          <w:tcPr>
            <w:tcW w:w="1350" w:type="dxa"/>
            <w:tcBorders>
              <w:left w:val="nil"/>
            </w:tcBorders>
          </w:tcPr>
          <w:p w14:paraId="4FB3AB1A" w14:textId="77777777" w:rsidR="0002124B" w:rsidRPr="00C40FF0" w:rsidRDefault="0002124B" w:rsidP="00453EE7">
            <w:pPr>
              <w:keepNext/>
              <w:tabs>
                <w:tab w:val="decimal" w:pos="1062"/>
              </w:tabs>
              <w:ind w:left="72"/>
              <w:jc w:val="both"/>
              <w:rPr>
                <w:color w:val="000000"/>
              </w:rPr>
            </w:pPr>
            <w:r>
              <w:rPr>
                <w:color w:val="000000"/>
              </w:rPr>
              <w:t>$0</w:t>
            </w:r>
          </w:p>
        </w:tc>
      </w:tr>
    </w:tbl>
    <w:p w14:paraId="3BE87BE8" w14:textId="77777777" w:rsidR="0002124B" w:rsidRDefault="0002124B" w:rsidP="0002124B">
      <w:pPr>
        <w:keepNext/>
        <w:ind w:left="360"/>
        <w:jc w:val="both"/>
        <w:rPr>
          <w:b/>
        </w:rPr>
      </w:pPr>
    </w:p>
    <w:p w14:paraId="60E644CD" w14:textId="77777777" w:rsidR="0002124B" w:rsidRPr="009A2773" w:rsidRDefault="0002124B" w:rsidP="0002124B">
      <w:pPr>
        <w:keepNext/>
        <w:keepLines/>
        <w:numPr>
          <w:ilvl w:val="0"/>
          <w:numId w:val="16"/>
        </w:numPr>
        <w:spacing w:before="60" w:after="120"/>
        <w:jc w:val="both"/>
        <w:rPr>
          <w:b/>
        </w:rPr>
      </w:pPr>
      <w:r>
        <w:rPr>
          <w:b/>
        </w:rPr>
        <w:t>Product</w:t>
      </w:r>
      <w:r w:rsidRPr="009A2773">
        <w:rPr>
          <w:b/>
        </w:rPr>
        <w:t xml:space="preserve"> </w:t>
      </w:r>
      <w:r>
        <w:rPr>
          <w:b/>
        </w:rPr>
        <w:t>Requirements</w:t>
      </w:r>
      <w:r w:rsidRPr="009A2773">
        <w:rPr>
          <w:b/>
        </w:rPr>
        <w:t xml:space="preserve"> </w:t>
      </w:r>
    </w:p>
    <w:p w14:paraId="7CEA5E49" w14:textId="7F7BB72F" w:rsidR="0002124B" w:rsidRPr="005B7013" w:rsidRDefault="0002124B" w:rsidP="0002124B">
      <w:pPr>
        <w:keepNext/>
        <w:keepLines/>
        <w:ind w:left="360"/>
        <w:jc w:val="both"/>
        <w:rPr>
          <w:i/>
          <w:sz w:val="16"/>
          <w:szCs w:val="16"/>
        </w:rPr>
      </w:pPr>
      <w:r w:rsidRPr="00F51DE6">
        <w:rPr>
          <w:i/>
          <w:sz w:val="16"/>
          <w:szCs w:val="16"/>
        </w:rPr>
        <w:t xml:space="preserve">The Project team will gather detailed requirements once the project is approved. </w:t>
      </w:r>
      <w:r>
        <w:rPr>
          <w:i/>
          <w:sz w:val="16"/>
          <w:szCs w:val="16"/>
        </w:rPr>
        <w:t>Use this section to</w:t>
      </w:r>
      <w:r w:rsidRPr="00F51DE6">
        <w:rPr>
          <w:i/>
          <w:sz w:val="16"/>
          <w:szCs w:val="16"/>
        </w:rPr>
        <w:t xml:space="preserve"> articulate </w:t>
      </w:r>
      <w:r>
        <w:rPr>
          <w:i/>
          <w:sz w:val="16"/>
          <w:szCs w:val="16"/>
        </w:rPr>
        <w:t>the</w:t>
      </w:r>
      <w:r w:rsidRPr="00F51DE6">
        <w:rPr>
          <w:i/>
          <w:sz w:val="16"/>
          <w:szCs w:val="16"/>
        </w:rPr>
        <w:t xml:space="preserve"> critical </w:t>
      </w:r>
      <w:r>
        <w:rPr>
          <w:i/>
          <w:sz w:val="16"/>
          <w:szCs w:val="16"/>
        </w:rPr>
        <w:t>solution components</w:t>
      </w:r>
      <w:r w:rsidRPr="00F51DE6">
        <w:rPr>
          <w:i/>
          <w:sz w:val="16"/>
          <w:szCs w:val="16"/>
        </w:rPr>
        <w:t xml:space="preserve"> to help </w:t>
      </w:r>
      <w:r>
        <w:rPr>
          <w:i/>
          <w:sz w:val="16"/>
          <w:szCs w:val="16"/>
        </w:rPr>
        <w:t>scope the project</w:t>
      </w:r>
      <w:ins w:id="358" w:author="Venable, Isaac" w:date="2024-05-21T20:45:00Z" w16du:dateUtc="2024-05-22T03:45:00Z">
        <w:r w:rsidR="004C3A40">
          <w:rPr>
            <w:i/>
            <w:sz w:val="16"/>
            <w:szCs w:val="16"/>
          </w:rPr>
          <w:t>’</w:t>
        </w:r>
      </w:ins>
      <w:del w:id="359" w:author="Venable, Isaac" w:date="2024-05-21T20:45:00Z" w16du:dateUtc="2024-05-22T03:45:00Z">
        <w:r w:rsidDel="004C3A40">
          <w:rPr>
            <w:i/>
            <w:sz w:val="16"/>
            <w:szCs w:val="16"/>
          </w:rPr>
          <w:delText>'</w:delText>
        </w:r>
      </w:del>
      <w:r>
        <w:rPr>
          <w:i/>
          <w:sz w:val="16"/>
          <w:szCs w:val="16"/>
        </w:rPr>
        <w:t>s size and complexity</w:t>
      </w:r>
      <w:r w:rsidRPr="00F51DE6">
        <w:rPr>
          <w:i/>
          <w:sz w:val="16"/>
          <w:szCs w:val="16"/>
        </w:rPr>
        <w:t xml:space="preserve">. Do not </w:t>
      </w:r>
      <w:r>
        <w:rPr>
          <w:i/>
          <w:sz w:val="16"/>
          <w:szCs w:val="16"/>
        </w:rPr>
        <w:t xml:space="preserve">describe how the </w:t>
      </w:r>
      <w:r w:rsidRPr="00F51DE6">
        <w:rPr>
          <w:i/>
          <w:sz w:val="16"/>
          <w:szCs w:val="16"/>
        </w:rPr>
        <w:t>solution</w:t>
      </w:r>
      <w:r>
        <w:rPr>
          <w:i/>
          <w:sz w:val="16"/>
          <w:szCs w:val="16"/>
        </w:rPr>
        <w:t xml:space="preserve"> will be implemented;</w:t>
      </w:r>
      <w:r w:rsidRPr="00F51DE6">
        <w:rPr>
          <w:i/>
          <w:sz w:val="16"/>
          <w:szCs w:val="16"/>
        </w:rPr>
        <w:t xml:space="preserve"> </w:t>
      </w:r>
      <w:r>
        <w:rPr>
          <w:i/>
          <w:sz w:val="16"/>
          <w:szCs w:val="16"/>
        </w:rPr>
        <w:t>instead,</w:t>
      </w:r>
      <w:r w:rsidRPr="00F51DE6">
        <w:rPr>
          <w:i/>
          <w:sz w:val="16"/>
          <w:szCs w:val="16"/>
        </w:rPr>
        <w:t xml:space="preserve"> only list the </w:t>
      </w:r>
      <w:r>
        <w:rPr>
          <w:i/>
          <w:sz w:val="16"/>
          <w:szCs w:val="16"/>
        </w:rPr>
        <w:t>functionality or result</w:t>
      </w:r>
      <w:r w:rsidRPr="00F51DE6">
        <w:rPr>
          <w:i/>
          <w:sz w:val="16"/>
          <w:szCs w:val="16"/>
        </w:rPr>
        <w:t xml:space="preserve">s you expect to receive when the </w:t>
      </w:r>
      <w:r>
        <w:rPr>
          <w:i/>
          <w:sz w:val="16"/>
          <w:szCs w:val="16"/>
        </w:rPr>
        <w:t>product</w:t>
      </w:r>
      <w:r w:rsidRPr="00F51DE6">
        <w:rPr>
          <w:i/>
          <w:sz w:val="16"/>
          <w:szCs w:val="16"/>
        </w:rPr>
        <w:t xml:space="preserve"> is complete</w:t>
      </w:r>
      <w:r>
        <w:rPr>
          <w:i/>
          <w:sz w:val="16"/>
          <w:szCs w:val="16"/>
        </w:rPr>
        <w:t>/delivered</w:t>
      </w:r>
      <w:r w:rsidRPr="00F51DE6">
        <w:rPr>
          <w:i/>
          <w:sz w:val="16"/>
          <w:szCs w:val="16"/>
        </w:rPr>
        <w:t xml:space="preserve">. </w:t>
      </w:r>
    </w:p>
    <w:p w14:paraId="4630135A" w14:textId="77777777" w:rsidR="0002124B" w:rsidRPr="00FF0714" w:rsidRDefault="0002124B" w:rsidP="0002124B">
      <w:pPr>
        <w:keepNext/>
        <w:keepLines/>
        <w:numPr>
          <w:ilvl w:val="1"/>
          <w:numId w:val="16"/>
        </w:numPr>
        <w:tabs>
          <w:tab w:val="left" w:pos="1080"/>
        </w:tabs>
        <w:spacing w:before="60" w:after="120"/>
        <w:jc w:val="both"/>
        <w:rPr>
          <w:b/>
          <w:iCs/>
          <w:szCs w:val="20"/>
        </w:rPr>
      </w:pPr>
      <w:r w:rsidRPr="00FF0714">
        <w:rPr>
          <w:b/>
          <w:szCs w:val="20"/>
        </w:rPr>
        <w:t>Must Haves</w:t>
      </w:r>
      <w:bookmarkEnd w:id="351"/>
      <w:bookmarkEnd w:id="352"/>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02124B" w:rsidRPr="00C40FF0" w14:paraId="21091BCB" w14:textId="77777777" w:rsidTr="00453EE7">
        <w:trPr>
          <w:trHeight w:val="420"/>
        </w:trPr>
        <w:tc>
          <w:tcPr>
            <w:tcW w:w="9778" w:type="dxa"/>
            <w:shd w:val="clear" w:color="auto" w:fill="D3DFEE"/>
          </w:tcPr>
          <w:p w14:paraId="3D632ED9" w14:textId="77777777" w:rsidR="0002124B" w:rsidRPr="00C40FF0" w:rsidRDefault="0002124B" w:rsidP="0002124B">
            <w:pPr>
              <w:keepNext/>
              <w:keepLines/>
              <w:numPr>
                <w:ilvl w:val="2"/>
                <w:numId w:val="16"/>
              </w:numPr>
              <w:tabs>
                <w:tab w:val="left" w:pos="882"/>
              </w:tabs>
              <w:spacing w:before="60" w:after="120"/>
              <w:ind w:left="882" w:hanging="810"/>
              <w:jc w:val="both"/>
              <w:rPr>
                <w:bCs/>
                <w:color w:val="000000"/>
              </w:rPr>
            </w:pPr>
            <w:r>
              <w:rPr>
                <w:i/>
                <w:szCs w:val="20"/>
              </w:rPr>
              <w:t xml:space="preserve">The app calculates exactly what split times you need to run to hit a goal time, updating after each split. </w:t>
            </w:r>
          </w:p>
        </w:tc>
      </w:tr>
      <w:tr w:rsidR="0002124B" w:rsidRPr="00C40FF0" w14:paraId="2EAE0F89" w14:textId="77777777" w:rsidTr="00453EE7">
        <w:trPr>
          <w:trHeight w:val="420"/>
        </w:trPr>
        <w:tc>
          <w:tcPr>
            <w:tcW w:w="9778" w:type="dxa"/>
          </w:tcPr>
          <w:p w14:paraId="757BEFDE" w14:textId="77777777" w:rsidR="0002124B" w:rsidRPr="00C40FF0" w:rsidRDefault="0002124B" w:rsidP="0002124B">
            <w:pPr>
              <w:keepNext/>
              <w:numPr>
                <w:ilvl w:val="2"/>
                <w:numId w:val="16"/>
              </w:numPr>
              <w:tabs>
                <w:tab w:val="left" w:pos="882"/>
              </w:tabs>
              <w:spacing w:before="60" w:after="120"/>
              <w:ind w:left="882" w:hanging="810"/>
              <w:jc w:val="both"/>
              <w:rPr>
                <w:color w:val="000000"/>
              </w:rPr>
            </w:pPr>
            <w:r>
              <w:rPr>
                <w:color w:val="000000"/>
              </w:rPr>
              <w:t xml:space="preserve">The app calculates the time you would run if you continued the race running at the exact pace as your last split. </w:t>
            </w:r>
          </w:p>
        </w:tc>
      </w:tr>
      <w:tr w:rsidR="0002124B" w:rsidRPr="00C40FF0" w14:paraId="413F4F2D" w14:textId="77777777" w:rsidTr="00453EE7">
        <w:trPr>
          <w:trHeight w:val="420"/>
        </w:trPr>
        <w:tc>
          <w:tcPr>
            <w:tcW w:w="9778" w:type="dxa"/>
          </w:tcPr>
          <w:p w14:paraId="6696C638" w14:textId="77777777" w:rsidR="0002124B" w:rsidRDefault="0002124B" w:rsidP="0002124B">
            <w:pPr>
              <w:keepNext/>
              <w:numPr>
                <w:ilvl w:val="2"/>
                <w:numId w:val="16"/>
              </w:numPr>
              <w:tabs>
                <w:tab w:val="left" w:pos="882"/>
              </w:tabs>
              <w:spacing w:before="60" w:after="120"/>
              <w:ind w:left="882" w:hanging="810"/>
              <w:jc w:val="both"/>
              <w:rPr>
                <w:color w:val="000000"/>
              </w:rPr>
            </w:pPr>
            <w:r>
              <w:rPr>
                <w:color w:val="000000"/>
              </w:rPr>
              <w:t>The app calculates the time you are on track to run based on average splits at a certain point.</w:t>
            </w:r>
          </w:p>
        </w:tc>
      </w:tr>
      <w:tr w:rsidR="0002124B" w:rsidRPr="00C40FF0" w14:paraId="40911BB7" w14:textId="77777777" w:rsidTr="00453EE7">
        <w:trPr>
          <w:trHeight w:val="420"/>
        </w:trPr>
        <w:tc>
          <w:tcPr>
            <w:tcW w:w="9778" w:type="dxa"/>
          </w:tcPr>
          <w:p w14:paraId="34CD3C5A" w14:textId="77777777" w:rsidR="0002124B" w:rsidRDefault="0002124B" w:rsidP="0002124B">
            <w:pPr>
              <w:keepNext/>
              <w:numPr>
                <w:ilvl w:val="2"/>
                <w:numId w:val="16"/>
              </w:numPr>
              <w:tabs>
                <w:tab w:val="left" w:pos="882"/>
              </w:tabs>
              <w:spacing w:before="60" w:after="120"/>
              <w:ind w:left="882" w:hanging="810"/>
              <w:jc w:val="both"/>
              <w:rPr>
                <w:color w:val="000000"/>
              </w:rPr>
            </w:pPr>
            <w:r>
              <w:rPr>
                <w:color w:val="000000"/>
              </w:rPr>
              <w:t>The app allows you to save your race splits and go back to view them.</w:t>
            </w:r>
          </w:p>
        </w:tc>
      </w:tr>
      <w:tr w:rsidR="0002124B" w:rsidRPr="00C40FF0" w14:paraId="6C772B63" w14:textId="77777777" w:rsidTr="00453EE7">
        <w:trPr>
          <w:trHeight w:val="420"/>
        </w:trPr>
        <w:tc>
          <w:tcPr>
            <w:tcW w:w="9778" w:type="dxa"/>
          </w:tcPr>
          <w:p w14:paraId="19E11F36" w14:textId="77777777" w:rsidR="0002124B" w:rsidRDefault="0002124B" w:rsidP="0002124B">
            <w:pPr>
              <w:keepNext/>
              <w:numPr>
                <w:ilvl w:val="2"/>
                <w:numId w:val="16"/>
              </w:numPr>
              <w:tabs>
                <w:tab w:val="left" w:pos="882"/>
              </w:tabs>
              <w:spacing w:before="60" w:after="120"/>
              <w:ind w:left="882" w:hanging="810"/>
              <w:jc w:val="both"/>
              <w:rPr>
                <w:color w:val="000000"/>
              </w:rPr>
            </w:pPr>
            <w:r>
              <w:rPr>
                <w:color w:val="000000"/>
              </w:rPr>
              <w:t>The app has sound effects based on whether you are ahead of pace or behind.</w:t>
            </w:r>
          </w:p>
        </w:tc>
      </w:tr>
    </w:tbl>
    <w:p w14:paraId="32C86DD3" w14:textId="77777777" w:rsidR="0002124B" w:rsidRDefault="0002124B" w:rsidP="0002124B">
      <w:pPr>
        <w:keepNext/>
        <w:tabs>
          <w:tab w:val="left" w:pos="1080"/>
        </w:tabs>
        <w:ind w:left="360"/>
        <w:jc w:val="both"/>
        <w:rPr>
          <w:b/>
          <w:iCs/>
          <w:szCs w:val="20"/>
        </w:rPr>
      </w:pPr>
    </w:p>
    <w:p w14:paraId="4E2A110B" w14:textId="77777777" w:rsidR="0002124B" w:rsidRPr="00FF0714" w:rsidRDefault="0002124B" w:rsidP="0002124B">
      <w:pPr>
        <w:keepNext/>
        <w:numPr>
          <w:ilvl w:val="1"/>
          <w:numId w:val="16"/>
        </w:numPr>
        <w:tabs>
          <w:tab w:val="left" w:pos="1080"/>
        </w:tabs>
        <w:spacing w:before="60" w:after="120"/>
        <w:jc w:val="both"/>
        <w:rPr>
          <w:b/>
          <w:iCs/>
          <w:szCs w:val="20"/>
        </w:rPr>
      </w:pPr>
      <w:r>
        <w:rPr>
          <w:b/>
          <w:szCs w:val="20"/>
        </w:rPr>
        <w:t xml:space="preserve">Could Haves </w:t>
      </w:r>
      <w:r w:rsidRPr="00B702EA">
        <w:rPr>
          <w:bCs/>
          <w:szCs w:val="20"/>
        </w:rPr>
        <w:t>(Nice to Haves</w:t>
      </w:r>
      <w:r>
        <w:rPr>
          <w:bCs/>
          <w:szCs w:val="20"/>
        </w:rPr>
        <w:t>)</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02124B" w:rsidRPr="00C40FF0" w14:paraId="3121D376" w14:textId="77777777" w:rsidTr="00453EE7">
        <w:trPr>
          <w:trHeight w:val="405"/>
        </w:trPr>
        <w:tc>
          <w:tcPr>
            <w:tcW w:w="9810" w:type="dxa"/>
            <w:shd w:val="clear" w:color="auto" w:fill="D3DFEE"/>
          </w:tcPr>
          <w:p w14:paraId="3EDCA139" w14:textId="77777777" w:rsidR="0002124B" w:rsidRPr="00C40FF0" w:rsidRDefault="0002124B" w:rsidP="0002124B">
            <w:pPr>
              <w:keepNext/>
              <w:keepLines/>
              <w:numPr>
                <w:ilvl w:val="2"/>
                <w:numId w:val="16"/>
              </w:numPr>
              <w:tabs>
                <w:tab w:val="left" w:pos="882"/>
              </w:tabs>
              <w:spacing w:before="60" w:after="120"/>
              <w:ind w:left="882" w:hanging="810"/>
              <w:jc w:val="both"/>
              <w:rPr>
                <w:bCs/>
                <w:color w:val="000000"/>
              </w:rPr>
            </w:pPr>
            <w:r>
              <w:rPr>
                <w:i/>
                <w:szCs w:val="20"/>
              </w:rPr>
              <w:lastRenderedPageBreak/>
              <w:t xml:space="preserve">The app could have the ability to track splits for multiple runners at once. </w:t>
            </w:r>
          </w:p>
        </w:tc>
      </w:tr>
      <w:tr w:rsidR="0002124B" w:rsidRPr="00C40FF0" w14:paraId="74B13C59" w14:textId="77777777" w:rsidTr="00453EE7">
        <w:trPr>
          <w:trHeight w:val="405"/>
        </w:trPr>
        <w:tc>
          <w:tcPr>
            <w:tcW w:w="9810" w:type="dxa"/>
          </w:tcPr>
          <w:p w14:paraId="79BA21D7" w14:textId="47CD7F71" w:rsidR="0002124B" w:rsidRPr="00C40FF0" w:rsidRDefault="0002124B" w:rsidP="0002124B">
            <w:pPr>
              <w:keepNext/>
              <w:numPr>
                <w:ilvl w:val="2"/>
                <w:numId w:val="16"/>
              </w:numPr>
              <w:tabs>
                <w:tab w:val="left" w:pos="882"/>
              </w:tabs>
              <w:spacing w:before="60" w:after="120"/>
              <w:ind w:left="882" w:hanging="810"/>
              <w:jc w:val="both"/>
              <w:rPr>
                <w:color w:val="000000"/>
              </w:rPr>
            </w:pPr>
            <w:r>
              <w:rPr>
                <w:color w:val="000000"/>
              </w:rPr>
              <w:t xml:space="preserve">The app could allow the runner to account for a </w:t>
            </w:r>
            <w:ins w:id="360" w:author="Venable, Isaac" w:date="2024-05-21T20:45:00Z" w16du:dateUtc="2024-05-22T03:45:00Z">
              <w:r w:rsidR="004C3A40">
                <w:rPr>
                  <w:color w:val="000000"/>
                </w:rPr>
                <w:t>“</w:t>
              </w:r>
            </w:ins>
            <w:del w:id="361" w:author="Venable, Isaac" w:date="2024-05-21T20:45:00Z" w16du:dateUtc="2024-05-22T03:45:00Z">
              <w:r w:rsidDel="004C3A40">
                <w:rPr>
                  <w:color w:val="000000"/>
                </w:rPr>
                <w:delText>"</w:delText>
              </w:r>
            </w:del>
            <w:r>
              <w:rPr>
                <w:color w:val="000000"/>
              </w:rPr>
              <w:t>kick</w:t>
            </w:r>
            <w:ins w:id="362" w:author="Venable, Isaac" w:date="2024-05-21T20:45:00Z" w16du:dateUtc="2024-05-22T03:45:00Z">
              <w:r w:rsidR="004C3A40">
                <w:rPr>
                  <w:color w:val="000000"/>
                </w:rPr>
                <w:t>”</w:t>
              </w:r>
            </w:ins>
            <w:del w:id="363" w:author="Venable, Isaac" w:date="2024-05-21T20:45:00Z" w16du:dateUtc="2024-05-22T03:45:00Z">
              <w:r w:rsidDel="004C3A40">
                <w:rPr>
                  <w:color w:val="000000"/>
                </w:rPr>
                <w:delText>"</w:delText>
              </w:r>
            </w:del>
            <w:r>
              <w:rPr>
                <w:color w:val="000000"/>
              </w:rPr>
              <w:t xml:space="preserve"> at the end of the race, and the calculations could be adjusted to anticipate a fast last lap.</w:t>
            </w:r>
          </w:p>
        </w:tc>
      </w:tr>
      <w:tr w:rsidR="0002124B" w:rsidRPr="00C40FF0" w14:paraId="18217C92" w14:textId="77777777" w:rsidTr="00453EE7">
        <w:trPr>
          <w:trHeight w:val="405"/>
        </w:trPr>
        <w:tc>
          <w:tcPr>
            <w:tcW w:w="9810" w:type="dxa"/>
          </w:tcPr>
          <w:p w14:paraId="4E651D4A" w14:textId="77777777" w:rsidR="0002124B" w:rsidRDefault="0002124B" w:rsidP="0002124B">
            <w:pPr>
              <w:keepNext/>
              <w:numPr>
                <w:ilvl w:val="2"/>
                <w:numId w:val="16"/>
              </w:numPr>
              <w:tabs>
                <w:tab w:val="left" w:pos="882"/>
              </w:tabs>
              <w:spacing w:before="60" w:after="120"/>
              <w:ind w:left="882" w:hanging="810"/>
              <w:jc w:val="both"/>
              <w:rPr>
                <w:color w:val="000000"/>
              </w:rPr>
            </w:pPr>
            <w:r>
              <w:rPr>
                <w:color w:val="000000"/>
              </w:rPr>
              <w:t xml:space="preserve">The app could have a text-to-speech feature to read off your splits and other details. </w:t>
            </w:r>
          </w:p>
        </w:tc>
      </w:tr>
      <w:tr w:rsidR="0002124B" w:rsidRPr="00C40FF0" w14:paraId="4B756BF9" w14:textId="77777777" w:rsidTr="00453EE7">
        <w:trPr>
          <w:trHeight w:val="405"/>
        </w:trPr>
        <w:tc>
          <w:tcPr>
            <w:tcW w:w="9810" w:type="dxa"/>
          </w:tcPr>
          <w:p w14:paraId="57B4BAF7" w14:textId="77777777" w:rsidR="0002124B" w:rsidRDefault="0002124B" w:rsidP="0002124B">
            <w:pPr>
              <w:keepNext/>
              <w:numPr>
                <w:ilvl w:val="2"/>
                <w:numId w:val="16"/>
              </w:numPr>
              <w:tabs>
                <w:tab w:val="left" w:pos="882"/>
              </w:tabs>
              <w:spacing w:before="60" w:after="120"/>
              <w:ind w:left="882" w:hanging="810"/>
              <w:jc w:val="both"/>
              <w:rPr>
                <w:color w:val="000000"/>
              </w:rPr>
            </w:pPr>
            <w:r>
              <w:rPr>
                <w:color w:val="000000"/>
              </w:rPr>
              <w:t xml:space="preserve">The app could give workout suggestions after a race based on the results. </w:t>
            </w:r>
          </w:p>
        </w:tc>
      </w:tr>
    </w:tbl>
    <w:p w14:paraId="72BC0BEA" w14:textId="77777777" w:rsidR="0002124B" w:rsidRPr="000A2C0E" w:rsidRDefault="0002124B" w:rsidP="0002124B">
      <w:pPr>
        <w:keepNext/>
        <w:tabs>
          <w:tab w:val="left" w:pos="1080"/>
        </w:tabs>
        <w:jc w:val="both"/>
        <w:rPr>
          <w:b/>
          <w:iCs/>
          <w:szCs w:val="20"/>
        </w:rPr>
      </w:pPr>
    </w:p>
    <w:p w14:paraId="332215C2" w14:textId="699D0F73" w:rsidR="0002124B" w:rsidRPr="00FF0714" w:rsidRDefault="0002124B" w:rsidP="0002124B">
      <w:pPr>
        <w:keepNext/>
        <w:numPr>
          <w:ilvl w:val="1"/>
          <w:numId w:val="16"/>
        </w:numPr>
        <w:tabs>
          <w:tab w:val="left" w:pos="1080"/>
        </w:tabs>
        <w:spacing w:before="60" w:after="120"/>
        <w:jc w:val="both"/>
        <w:rPr>
          <w:b/>
          <w:iCs/>
          <w:szCs w:val="20"/>
        </w:rPr>
      </w:pPr>
      <w:r>
        <w:rPr>
          <w:b/>
          <w:szCs w:val="20"/>
        </w:rPr>
        <w:t>Won</w:t>
      </w:r>
      <w:ins w:id="364" w:author="Venable, Isaac" w:date="2024-05-21T20:45:00Z" w16du:dateUtc="2024-05-22T03:45:00Z">
        <w:r w:rsidR="004C3A40">
          <w:rPr>
            <w:b/>
            <w:szCs w:val="20"/>
          </w:rPr>
          <w:t>’</w:t>
        </w:r>
      </w:ins>
      <w:del w:id="365" w:author="Venable, Isaac" w:date="2024-05-21T20:45:00Z" w16du:dateUtc="2024-05-22T03:45:00Z">
        <w:r w:rsidDel="004C3A40">
          <w:rPr>
            <w:b/>
            <w:szCs w:val="20"/>
          </w:rPr>
          <w:delText>'</w:delText>
        </w:r>
      </w:del>
      <w:r>
        <w:rPr>
          <w:b/>
          <w:szCs w:val="20"/>
        </w:rPr>
        <w:t xml:space="preserve">t Haves </w:t>
      </w:r>
      <w:r w:rsidRPr="00705C85">
        <w:rPr>
          <w:bCs/>
          <w:szCs w:val="20"/>
        </w:rPr>
        <w:t>(Don</w:t>
      </w:r>
      <w:ins w:id="366" w:author="Venable, Isaac" w:date="2024-05-21T20:45:00Z" w16du:dateUtc="2024-05-22T03:45:00Z">
        <w:r w:rsidR="004C3A40">
          <w:rPr>
            <w:bCs/>
            <w:szCs w:val="20"/>
          </w:rPr>
          <w:t>’</w:t>
        </w:r>
      </w:ins>
      <w:del w:id="367" w:author="Venable, Isaac" w:date="2024-05-21T20:45:00Z" w16du:dateUtc="2024-05-22T03:45:00Z">
        <w:r w:rsidRPr="00705C85" w:rsidDel="004C3A40">
          <w:rPr>
            <w:bCs/>
            <w:szCs w:val="20"/>
          </w:rPr>
          <w:delText>'</w:delText>
        </w:r>
      </w:del>
      <w:r w:rsidRPr="00705C85">
        <w:rPr>
          <w:bCs/>
          <w:szCs w:val="20"/>
        </w:rPr>
        <w:t>t Do</w:t>
      </w:r>
      <w:ins w:id="368" w:author="Venable, Isaac" w:date="2024-05-21T20:45:00Z" w16du:dateUtc="2024-05-22T03:45:00Z">
        <w:r w:rsidR="004C3A40">
          <w:rPr>
            <w:bCs/>
            <w:szCs w:val="20"/>
          </w:rPr>
          <w:t>’</w:t>
        </w:r>
      </w:ins>
      <w:del w:id="369" w:author="Venable, Isaac" w:date="2024-05-21T20:45:00Z" w16du:dateUtc="2024-05-22T03:45:00Z">
        <w:r w:rsidRPr="00705C85" w:rsidDel="004C3A40">
          <w:rPr>
            <w:bCs/>
            <w:szCs w:val="20"/>
          </w:rPr>
          <w:delText>'</w:delText>
        </w:r>
      </w:del>
      <w:r w:rsidRPr="00705C85">
        <w:rPr>
          <w:bCs/>
          <w:szCs w:val="20"/>
        </w:rPr>
        <w:t>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02124B" w:rsidRPr="00C40FF0" w14:paraId="2832A10E" w14:textId="77777777" w:rsidTr="00453EE7">
        <w:trPr>
          <w:trHeight w:val="398"/>
        </w:trPr>
        <w:tc>
          <w:tcPr>
            <w:tcW w:w="9810" w:type="dxa"/>
            <w:shd w:val="clear" w:color="auto" w:fill="D3DFEE"/>
          </w:tcPr>
          <w:p w14:paraId="3DA96FCB" w14:textId="77777777" w:rsidR="0002124B" w:rsidRPr="00C40FF0" w:rsidRDefault="0002124B" w:rsidP="0002124B">
            <w:pPr>
              <w:keepNext/>
              <w:keepLines/>
              <w:numPr>
                <w:ilvl w:val="2"/>
                <w:numId w:val="16"/>
              </w:numPr>
              <w:tabs>
                <w:tab w:val="left" w:pos="882"/>
              </w:tabs>
              <w:spacing w:before="60" w:after="120"/>
              <w:ind w:left="882" w:hanging="810"/>
              <w:jc w:val="both"/>
              <w:rPr>
                <w:bCs/>
                <w:color w:val="000000"/>
              </w:rPr>
            </w:pPr>
            <w:r>
              <w:rPr>
                <w:i/>
                <w:szCs w:val="20"/>
              </w:rPr>
              <w:t>Will not try to create auto-splitting.</w:t>
            </w:r>
          </w:p>
        </w:tc>
      </w:tr>
      <w:tr w:rsidR="0002124B" w:rsidRPr="00C40FF0" w14:paraId="3333D64B" w14:textId="77777777" w:rsidTr="00453EE7">
        <w:trPr>
          <w:trHeight w:val="398"/>
        </w:trPr>
        <w:tc>
          <w:tcPr>
            <w:tcW w:w="9810" w:type="dxa"/>
          </w:tcPr>
          <w:p w14:paraId="3959558D" w14:textId="77777777" w:rsidR="0002124B" w:rsidRPr="00C40FF0" w:rsidRDefault="0002124B" w:rsidP="0002124B">
            <w:pPr>
              <w:keepNext/>
              <w:numPr>
                <w:ilvl w:val="2"/>
                <w:numId w:val="16"/>
              </w:numPr>
              <w:tabs>
                <w:tab w:val="left" w:pos="882"/>
              </w:tabs>
              <w:spacing w:before="60" w:after="120"/>
              <w:ind w:left="882" w:hanging="810"/>
              <w:jc w:val="both"/>
              <w:rPr>
                <w:color w:val="000000"/>
              </w:rPr>
            </w:pPr>
            <w:r>
              <w:rPr>
                <w:color w:val="000000"/>
              </w:rPr>
              <w:t>Will not be able to split using a running watch.</w:t>
            </w:r>
          </w:p>
        </w:tc>
      </w:tr>
    </w:tbl>
    <w:p w14:paraId="6CC3B7C0" w14:textId="77777777" w:rsidR="00D04433" w:rsidRDefault="00D04433" w:rsidP="001F2440">
      <w:pPr>
        <w:pStyle w:val="BodyText"/>
        <w:keepNext/>
        <w:spacing w:before="240"/>
        <w:ind w:left="446" w:hanging="446"/>
        <w:outlineLvl w:val="0"/>
        <w:rPr>
          <w:ins w:id="370" w:author="Venable, Isaac" w:date="2024-05-21T22:16:00Z" w16du:dateUtc="2024-05-22T05:16:00Z"/>
          <w:rFonts w:ascii="Calibri" w:hAnsi="Calibri"/>
          <w:color w:val="000000" w:themeColor="text1"/>
          <w:szCs w:val="24"/>
          <w:u w:val="single"/>
        </w:rPr>
      </w:pPr>
      <w:bookmarkStart w:id="371" w:name="_Toc167220894"/>
    </w:p>
    <w:p w14:paraId="4598E907" w14:textId="5B9D4BFC" w:rsidR="00172A26" w:rsidRPr="001F2440" w:rsidRDefault="001437BA" w:rsidP="001F2440">
      <w:pPr>
        <w:pStyle w:val="BodyText"/>
        <w:keepNext/>
        <w:spacing w:before="240"/>
        <w:ind w:left="446" w:hanging="446"/>
        <w:outlineLvl w:val="0"/>
        <w:rPr>
          <w:rFonts w:ascii="Calibri" w:hAnsi="Calibri"/>
          <w:color w:val="000000" w:themeColor="text1"/>
          <w:szCs w:val="24"/>
          <w:u w:val="single"/>
        </w:rPr>
      </w:pPr>
      <w:r w:rsidRPr="00E074D3">
        <w:rPr>
          <w:rFonts w:ascii="Calibri" w:hAnsi="Calibri"/>
          <w:color w:val="000000" w:themeColor="text1"/>
          <w:szCs w:val="24"/>
          <w:u w:val="single"/>
        </w:rPr>
        <w:t xml:space="preserve">3.0 </w:t>
      </w:r>
      <w:r w:rsidRPr="00E074D3">
        <w:rPr>
          <w:rFonts w:ascii="Calibri" w:hAnsi="Calibri"/>
          <w:color w:val="000000" w:themeColor="text1"/>
          <w:szCs w:val="24"/>
          <w:u w:val="single"/>
        </w:rPr>
        <w:tab/>
        <w:t xml:space="preserve">Feasibility </w:t>
      </w:r>
      <w:r w:rsidR="00C14DF5" w:rsidRPr="00E074D3">
        <w:rPr>
          <w:rFonts w:ascii="Calibri" w:hAnsi="Calibri"/>
          <w:color w:val="000000" w:themeColor="text1"/>
          <w:szCs w:val="24"/>
          <w:u w:val="single"/>
        </w:rPr>
        <w:t>Assessment</w:t>
      </w:r>
      <w:bookmarkEnd w:id="371"/>
      <w:r w:rsidR="00C14DF5" w:rsidRPr="00E074D3">
        <w:rPr>
          <w:rFonts w:ascii="Calibri" w:hAnsi="Calibri"/>
          <w:color w:val="000000" w:themeColor="text1"/>
          <w:szCs w:val="24"/>
          <w:u w:val="single"/>
        </w:rPr>
        <w:t xml:space="preserve"> </w:t>
      </w:r>
    </w:p>
    <w:p w14:paraId="4ED5C52A" w14:textId="77777777" w:rsidR="00E76A4E" w:rsidRPr="005D3829" w:rsidRDefault="001437BA" w:rsidP="00BD4A9C">
      <w:pPr>
        <w:pStyle w:val="BodyTextIndent"/>
        <w:keepNext/>
        <w:ind w:left="547" w:firstLine="0"/>
        <w:outlineLvl w:val="1"/>
        <w:rPr>
          <w:rFonts w:ascii="Calibri" w:hAnsi="Calibri"/>
          <w:color w:val="000000" w:themeColor="text1"/>
          <w:u w:val="single"/>
        </w:rPr>
      </w:pPr>
      <w:bookmarkStart w:id="372" w:name="_Toc167220895"/>
      <w:r w:rsidRPr="005D3829">
        <w:rPr>
          <w:rFonts w:ascii="Calibri" w:hAnsi="Calibri"/>
          <w:color w:val="000000" w:themeColor="text1"/>
          <w:u w:val="single"/>
        </w:rPr>
        <w:t>Introduction</w:t>
      </w:r>
      <w:bookmarkEnd w:id="372"/>
    </w:p>
    <w:p w14:paraId="36741BF1" w14:textId="6CE78A09" w:rsidR="001437BA" w:rsidRPr="0034053E" w:rsidRDefault="00172A26" w:rsidP="00172A26">
      <w:pPr>
        <w:pStyle w:val="BodyTextIndent"/>
        <w:ind w:left="0" w:firstLine="540"/>
        <w:rPr>
          <w:rFonts w:ascii="Calibri" w:hAnsi="Calibri"/>
          <w:color w:val="000000"/>
          <w:sz w:val="22"/>
        </w:rPr>
      </w:pPr>
      <w:r>
        <w:rPr>
          <w:rFonts w:ascii="Calibri" w:hAnsi="Calibri"/>
          <w:color w:val="000000"/>
          <w:sz w:val="22"/>
        </w:rPr>
        <w:t xml:space="preserve">This section will discuss the feasibility of SmartSplits in 6 different areas: technical, resource, schedule, organizational, </w:t>
      </w:r>
      <w:r w:rsidR="00163C0F">
        <w:rPr>
          <w:rFonts w:ascii="Calibri" w:hAnsi="Calibri"/>
          <w:color w:val="000000"/>
          <w:sz w:val="22"/>
        </w:rPr>
        <w:t xml:space="preserve">legal, </w:t>
      </w:r>
      <w:r>
        <w:rPr>
          <w:rFonts w:ascii="Calibri" w:hAnsi="Calibri"/>
          <w:color w:val="000000"/>
          <w:sz w:val="22"/>
        </w:rPr>
        <w:t xml:space="preserve">and contractual. Feasibility will be graded on a scale from ideal </w:t>
      </w:r>
      <w:proofErr w:type="spellStart"/>
      <w:r>
        <w:rPr>
          <w:rFonts w:ascii="Calibri" w:hAnsi="Calibri"/>
          <w:color w:val="000000"/>
          <w:sz w:val="22"/>
        </w:rPr>
        <w:t>to</w:t>
      </w:r>
      <w:proofErr w:type="spellEnd"/>
      <w:r>
        <w:rPr>
          <w:rFonts w:ascii="Calibri" w:hAnsi="Calibri"/>
          <w:color w:val="000000"/>
          <w:sz w:val="22"/>
        </w:rPr>
        <w:t xml:space="preserve"> good to poor, and risk will be graded on a scale from low to medium to high. </w:t>
      </w:r>
    </w:p>
    <w:p w14:paraId="33FC3F75" w14:textId="4C4FE1A8" w:rsidR="006B7FB0" w:rsidRPr="00E074D3" w:rsidRDefault="001437BA" w:rsidP="00BD4A9C">
      <w:pPr>
        <w:pStyle w:val="BodyTextIndent"/>
        <w:keepNext/>
        <w:spacing w:before="120"/>
        <w:ind w:left="547" w:firstLine="0"/>
        <w:outlineLvl w:val="1"/>
        <w:rPr>
          <w:rFonts w:ascii="Calibri" w:hAnsi="Calibri"/>
          <w:color w:val="000000" w:themeColor="text1"/>
          <w:u w:val="single"/>
        </w:rPr>
      </w:pPr>
      <w:bookmarkStart w:id="373" w:name="_Toc167220896"/>
      <w:r w:rsidRPr="00E074D3">
        <w:rPr>
          <w:rFonts w:ascii="Calibri" w:hAnsi="Calibri"/>
          <w:color w:val="000000" w:themeColor="text1"/>
          <w:u w:val="single"/>
        </w:rPr>
        <w:lastRenderedPageBreak/>
        <w:t>Feasibility Analysis</w:t>
      </w:r>
      <w:bookmarkEnd w:id="373"/>
    </w:p>
    <w:p w14:paraId="5F828209" w14:textId="7EC4DEE6" w:rsidR="00163C0F" w:rsidRPr="00163C0F" w:rsidRDefault="00163C0F" w:rsidP="00BD4A9C">
      <w:pPr>
        <w:pStyle w:val="BodyTextIndent"/>
        <w:keepNext/>
        <w:spacing w:before="120"/>
        <w:ind w:left="547" w:firstLine="0"/>
        <w:outlineLvl w:val="1"/>
        <w:rPr>
          <w:rFonts w:ascii="Calibri" w:hAnsi="Calibri"/>
          <w:b/>
          <w:bCs/>
          <w:color w:val="000000" w:themeColor="text1"/>
        </w:rPr>
      </w:pPr>
      <w:bookmarkStart w:id="374" w:name="_Toc167220897"/>
      <w:r w:rsidRPr="00163C0F">
        <w:rPr>
          <w:rFonts w:ascii="Calibri" w:hAnsi="Calibri"/>
          <w:b/>
          <w:bCs/>
          <w:color w:val="000000" w:themeColor="text1"/>
        </w:rPr>
        <w:t>Technical Feasibility</w:t>
      </w:r>
      <w:bookmarkEnd w:id="374"/>
    </w:p>
    <w:p w14:paraId="091B7030" w14:textId="75B371FF" w:rsidR="00B100C6" w:rsidRPr="00B100C6" w:rsidRDefault="00B100C6" w:rsidP="00B100C6">
      <w:pPr>
        <w:pStyle w:val="BodyTextIndent"/>
        <w:keepNext/>
        <w:numPr>
          <w:ilvl w:val="0"/>
          <w:numId w:val="19"/>
        </w:numPr>
        <w:spacing w:before="120"/>
        <w:outlineLvl w:val="1"/>
        <w:rPr>
          <w:rFonts w:ascii="Calibri" w:hAnsi="Calibri"/>
          <w:color w:val="000000" w:themeColor="text1"/>
          <w:u w:val="single"/>
        </w:rPr>
      </w:pPr>
      <w:bookmarkStart w:id="375" w:name="_Toc167220898"/>
      <w:r>
        <w:rPr>
          <w:rFonts w:ascii="Calibri" w:hAnsi="Calibri"/>
          <w:color w:val="000000" w:themeColor="text1"/>
        </w:rPr>
        <w:t xml:space="preserve">Users will be very familiar with our app, as the controls will be similar to the basic stopwatch on the clock app. The UI will also be customizable to show exactly what data the user wants to see. Feasibility here is </w:t>
      </w:r>
      <w:r w:rsidRPr="00B100C6">
        <w:rPr>
          <w:rFonts w:ascii="Calibri" w:hAnsi="Calibri"/>
          <w:b/>
          <w:bCs/>
          <w:color w:val="000000" w:themeColor="text1"/>
        </w:rPr>
        <w:t>ideal</w:t>
      </w:r>
      <w:r>
        <w:rPr>
          <w:rFonts w:ascii="Calibri" w:hAnsi="Calibri"/>
          <w:color w:val="000000" w:themeColor="text1"/>
        </w:rPr>
        <w:t>.</w:t>
      </w:r>
      <w:bookmarkEnd w:id="375"/>
      <w:r>
        <w:rPr>
          <w:rFonts w:ascii="Calibri" w:hAnsi="Calibri"/>
          <w:color w:val="000000" w:themeColor="text1"/>
        </w:rPr>
        <w:t xml:space="preserve"> </w:t>
      </w:r>
    </w:p>
    <w:p w14:paraId="4ACE98D5" w14:textId="74722DCB" w:rsidR="00B100C6" w:rsidRPr="00B100C6" w:rsidRDefault="00B100C6" w:rsidP="00B100C6">
      <w:pPr>
        <w:pStyle w:val="BodyTextIndent"/>
        <w:keepNext/>
        <w:numPr>
          <w:ilvl w:val="0"/>
          <w:numId w:val="19"/>
        </w:numPr>
        <w:spacing w:before="120"/>
        <w:outlineLvl w:val="1"/>
        <w:rPr>
          <w:rFonts w:ascii="Calibri" w:hAnsi="Calibri"/>
          <w:color w:val="000000" w:themeColor="text1"/>
          <w:u w:val="single"/>
        </w:rPr>
      </w:pPr>
      <w:bookmarkStart w:id="376" w:name="_Toc167220899"/>
      <w:r>
        <w:rPr>
          <w:rFonts w:ascii="Calibri" w:hAnsi="Calibri"/>
          <w:color w:val="000000" w:themeColor="text1"/>
        </w:rPr>
        <w:t xml:space="preserve">Our development team will already be very experienced in IOS app development, so feasibility here is also </w:t>
      </w:r>
      <w:r w:rsidRPr="00B100C6">
        <w:rPr>
          <w:rFonts w:ascii="Calibri" w:hAnsi="Calibri"/>
          <w:b/>
          <w:bCs/>
          <w:color w:val="000000" w:themeColor="text1"/>
        </w:rPr>
        <w:t>ideal</w:t>
      </w:r>
      <w:r>
        <w:rPr>
          <w:rFonts w:ascii="Calibri" w:hAnsi="Calibri"/>
          <w:color w:val="000000" w:themeColor="text1"/>
        </w:rPr>
        <w:t>.</w:t>
      </w:r>
      <w:bookmarkEnd w:id="376"/>
      <w:r>
        <w:rPr>
          <w:rFonts w:ascii="Calibri" w:hAnsi="Calibri"/>
          <w:color w:val="000000" w:themeColor="text1"/>
        </w:rPr>
        <w:t xml:space="preserve"> </w:t>
      </w:r>
    </w:p>
    <w:p w14:paraId="674C6DA4" w14:textId="37ADA417" w:rsidR="00B100C6" w:rsidRPr="00B100C6" w:rsidRDefault="00B100C6" w:rsidP="00B100C6">
      <w:pPr>
        <w:pStyle w:val="BodyTextIndent"/>
        <w:keepNext/>
        <w:numPr>
          <w:ilvl w:val="0"/>
          <w:numId w:val="19"/>
        </w:numPr>
        <w:spacing w:before="120"/>
        <w:outlineLvl w:val="1"/>
        <w:rPr>
          <w:rFonts w:ascii="Calibri" w:hAnsi="Calibri"/>
          <w:color w:val="000000" w:themeColor="text1"/>
          <w:u w:val="single"/>
        </w:rPr>
      </w:pPr>
      <w:bookmarkStart w:id="377" w:name="_Toc167220900"/>
      <w:r>
        <w:rPr>
          <w:rFonts w:ascii="Calibri" w:hAnsi="Calibri"/>
          <w:color w:val="000000" w:themeColor="text1"/>
        </w:rPr>
        <w:t>The app is fairly small, so it is feasible to do with only a couple of developers.</w:t>
      </w:r>
      <w:bookmarkEnd w:id="377"/>
      <w:r>
        <w:rPr>
          <w:rFonts w:ascii="Calibri" w:hAnsi="Calibri"/>
          <w:color w:val="000000" w:themeColor="text1"/>
        </w:rPr>
        <w:t xml:space="preserve"> </w:t>
      </w:r>
    </w:p>
    <w:p w14:paraId="091C371C" w14:textId="2C300619" w:rsidR="00B100C6" w:rsidRPr="00B100C6" w:rsidRDefault="00B100C6" w:rsidP="00B100C6">
      <w:pPr>
        <w:pStyle w:val="BodyTextIndent"/>
        <w:keepNext/>
        <w:numPr>
          <w:ilvl w:val="0"/>
          <w:numId w:val="19"/>
        </w:numPr>
        <w:spacing w:before="120"/>
        <w:outlineLvl w:val="1"/>
        <w:rPr>
          <w:rFonts w:ascii="Calibri" w:hAnsi="Calibri"/>
          <w:color w:val="000000" w:themeColor="text1"/>
          <w:u w:val="single"/>
        </w:rPr>
      </w:pPr>
      <w:bookmarkStart w:id="378" w:name="_Toc167220901"/>
      <w:r>
        <w:rPr>
          <w:rFonts w:ascii="Calibri" w:hAnsi="Calibri"/>
          <w:color w:val="000000" w:themeColor="text1"/>
        </w:rPr>
        <w:t xml:space="preserve">Overall, the technical feasibility is </w:t>
      </w:r>
      <w:r w:rsidRPr="00B100C6">
        <w:rPr>
          <w:rFonts w:ascii="Calibri" w:hAnsi="Calibri"/>
          <w:b/>
          <w:bCs/>
          <w:color w:val="000000" w:themeColor="text1"/>
        </w:rPr>
        <w:t>ideal.</w:t>
      </w:r>
      <w:bookmarkEnd w:id="378"/>
      <w:r>
        <w:rPr>
          <w:rFonts w:ascii="Calibri" w:hAnsi="Calibri"/>
          <w:color w:val="000000" w:themeColor="text1"/>
        </w:rPr>
        <w:t xml:space="preserve"> </w:t>
      </w:r>
    </w:p>
    <w:p w14:paraId="07461946" w14:textId="6A71E240" w:rsidR="00B100C6" w:rsidRDefault="00B100C6" w:rsidP="00B100C6">
      <w:pPr>
        <w:pStyle w:val="BodyTextIndent"/>
        <w:keepNext/>
        <w:spacing w:before="120"/>
        <w:ind w:left="547" w:firstLine="0"/>
        <w:outlineLvl w:val="1"/>
        <w:rPr>
          <w:rFonts w:ascii="Calibri" w:hAnsi="Calibri"/>
          <w:b/>
          <w:bCs/>
          <w:color w:val="000000" w:themeColor="text1"/>
        </w:rPr>
      </w:pPr>
      <w:bookmarkStart w:id="379" w:name="_Toc167220902"/>
      <w:r>
        <w:rPr>
          <w:rFonts w:ascii="Calibri" w:hAnsi="Calibri"/>
          <w:b/>
          <w:bCs/>
          <w:color w:val="000000" w:themeColor="text1"/>
        </w:rPr>
        <w:t>Resource Feasibility</w:t>
      </w:r>
      <w:bookmarkEnd w:id="379"/>
    </w:p>
    <w:p w14:paraId="0F1EC20D" w14:textId="7D3C1505" w:rsidR="00B100C6" w:rsidRPr="00144D93" w:rsidRDefault="00B100C6" w:rsidP="00B100C6">
      <w:pPr>
        <w:pStyle w:val="BodyTextIndent"/>
        <w:keepNext/>
        <w:numPr>
          <w:ilvl w:val="0"/>
          <w:numId w:val="20"/>
        </w:numPr>
        <w:spacing w:before="120"/>
        <w:outlineLvl w:val="1"/>
        <w:rPr>
          <w:rFonts w:ascii="Calibri" w:hAnsi="Calibri"/>
          <w:b/>
          <w:bCs/>
          <w:color w:val="000000" w:themeColor="text1"/>
        </w:rPr>
      </w:pPr>
      <w:bookmarkStart w:id="380" w:name="_Toc167220903"/>
      <w:r>
        <w:rPr>
          <w:rFonts w:ascii="Calibri" w:hAnsi="Calibri"/>
          <w:color w:val="000000" w:themeColor="text1"/>
        </w:rPr>
        <w:t xml:space="preserve">Very little resources will need to be acquired for this project, </w:t>
      </w:r>
      <w:r w:rsidR="00144D93">
        <w:rPr>
          <w:rFonts w:ascii="Calibri" w:hAnsi="Calibri"/>
          <w:color w:val="000000" w:themeColor="text1"/>
        </w:rPr>
        <w:t xml:space="preserve">so resource feasibility is </w:t>
      </w:r>
      <w:r w:rsidR="001F2440">
        <w:rPr>
          <w:rFonts w:ascii="Calibri" w:hAnsi="Calibri"/>
          <w:b/>
          <w:bCs/>
          <w:color w:val="000000" w:themeColor="text1"/>
        </w:rPr>
        <w:t>ideal</w:t>
      </w:r>
      <w:bookmarkEnd w:id="380"/>
      <w:r w:rsidR="00144D93">
        <w:rPr>
          <w:rFonts w:ascii="Calibri" w:hAnsi="Calibri"/>
          <w:color w:val="000000" w:themeColor="text1"/>
        </w:rPr>
        <w:t xml:space="preserve"> </w:t>
      </w:r>
    </w:p>
    <w:p w14:paraId="5020BC16" w14:textId="28A093D7" w:rsidR="00144D93" w:rsidRDefault="00144D93" w:rsidP="00144D93">
      <w:pPr>
        <w:pStyle w:val="BodyTextIndent"/>
        <w:keepNext/>
        <w:spacing w:before="120"/>
        <w:ind w:left="547" w:firstLine="0"/>
        <w:outlineLvl w:val="1"/>
        <w:rPr>
          <w:rFonts w:ascii="Calibri" w:hAnsi="Calibri"/>
          <w:b/>
          <w:bCs/>
          <w:color w:val="000000" w:themeColor="text1"/>
        </w:rPr>
      </w:pPr>
      <w:bookmarkStart w:id="381" w:name="_Toc167220904"/>
      <w:r>
        <w:rPr>
          <w:rFonts w:ascii="Calibri" w:hAnsi="Calibri"/>
          <w:b/>
          <w:bCs/>
          <w:color w:val="000000" w:themeColor="text1"/>
        </w:rPr>
        <w:t>Schedule Feasibility</w:t>
      </w:r>
      <w:bookmarkEnd w:id="381"/>
    </w:p>
    <w:p w14:paraId="48498943" w14:textId="55EBDB1C" w:rsidR="00144D93" w:rsidRDefault="00144D93" w:rsidP="00144D93">
      <w:pPr>
        <w:pStyle w:val="BodyTextIndent"/>
        <w:keepNext/>
        <w:numPr>
          <w:ilvl w:val="0"/>
          <w:numId w:val="20"/>
        </w:numPr>
        <w:spacing w:before="120"/>
        <w:outlineLvl w:val="1"/>
        <w:rPr>
          <w:rFonts w:ascii="Calibri" w:hAnsi="Calibri"/>
          <w:color w:val="000000" w:themeColor="text1"/>
        </w:rPr>
      </w:pPr>
      <w:bookmarkStart w:id="382" w:name="_Toc167220905"/>
      <w:r>
        <w:rPr>
          <w:rFonts w:ascii="Calibri" w:hAnsi="Calibri"/>
          <w:color w:val="000000" w:themeColor="text1"/>
        </w:rPr>
        <w:t xml:space="preserve">Optimally, SmartSplits would launch before the next indoor track season, which starts in December </w:t>
      </w:r>
      <w:r w:rsidR="001F2440">
        <w:rPr>
          <w:rFonts w:ascii="Calibri" w:hAnsi="Calibri"/>
          <w:color w:val="000000" w:themeColor="text1"/>
        </w:rPr>
        <w:t>2024</w:t>
      </w:r>
      <w:bookmarkEnd w:id="382"/>
      <w:r>
        <w:rPr>
          <w:rFonts w:ascii="Calibri" w:hAnsi="Calibri"/>
          <w:color w:val="000000" w:themeColor="text1"/>
        </w:rPr>
        <w:t xml:space="preserve"> </w:t>
      </w:r>
    </w:p>
    <w:p w14:paraId="560458B9" w14:textId="74A52B18" w:rsidR="00144D93" w:rsidRDefault="00144D93" w:rsidP="00144D93">
      <w:pPr>
        <w:pStyle w:val="BodyTextIndent"/>
        <w:keepNext/>
        <w:numPr>
          <w:ilvl w:val="0"/>
          <w:numId w:val="20"/>
        </w:numPr>
        <w:spacing w:before="120"/>
        <w:outlineLvl w:val="1"/>
        <w:rPr>
          <w:rFonts w:ascii="Calibri" w:hAnsi="Calibri"/>
          <w:color w:val="000000" w:themeColor="text1"/>
        </w:rPr>
      </w:pPr>
      <w:bookmarkStart w:id="383" w:name="_Toc167220906"/>
      <w:r>
        <w:rPr>
          <w:rFonts w:ascii="Calibri" w:hAnsi="Calibri"/>
          <w:color w:val="000000" w:themeColor="text1"/>
        </w:rPr>
        <w:t xml:space="preserve">This is far more time than needed to complete the app, so schedule feasibility is </w:t>
      </w:r>
      <w:r w:rsidR="001F2440">
        <w:rPr>
          <w:rFonts w:ascii="Calibri" w:hAnsi="Calibri"/>
          <w:b/>
          <w:bCs/>
          <w:color w:val="000000" w:themeColor="text1"/>
        </w:rPr>
        <w:t>ideal</w:t>
      </w:r>
      <w:bookmarkEnd w:id="383"/>
      <w:r>
        <w:rPr>
          <w:rFonts w:ascii="Calibri" w:hAnsi="Calibri"/>
          <w:color w:val="000000" w:themeColor="text1"/>
        </w:rPr>
        <w:t xml:space="preserve"> </w:t>
      </w:r>
    </w:p>
    <w:p w14:paraId="44BE5C3A" w14:textId="2F741E8A" w:rsidR="00144D93" w:rsidRDefault="00144D93" w:rsidP="00144D93">
      <w:pPr>
        <w:pStyle w:val="BodyTextIndent"/>
        <w:keepNext/>
        <w:spacing w:before="120"/>
        <w:ind w:left="547" w:firstLine="0"/>
        <w:outlineLvl w:val="1"/>
        <w:rPr>
          <w:rFonts w:ascii="Calibri" w:hAnsi="Calibri"/>
          <w:b/>
          <w:bCs/>
          <w:color w:val="000000" w:themeColor="text1"/>
        </w:rPr>
      </w:pPr>
      <w:bookmarkStart w:id="384" w:name="_Toc167220907"/>
      <w:r>
        <w:rPr>
          <w:rFonts w:ascii="Calibri" w:hAnsi="Calibri"/>
          <w:b/>
          <w:bCs/>
          <w:color w:val="000000" w:themeColor="text1"/>
        </w:rPr>
        <w:t>Organizational Feasibility</w:t>
      </w:r>
      <w:bookmarkEnd w:id="384"/>
    </w:p>
    <w:p w14:paraId="4D11CC9B" w14:textId="01019840" w:rsidR="00144D93" w:rsidRDefault="00144D93" w:rsidP="00144D93">
      <w:pPr>
        <w:pStyle w:val="BodyTextIndent"/>
        <w:keepNext/>
        <w:numPr>
          <w:ilvl w:val="0"/>
          <w:numId w:val="20"/>
        </w:numPr>
        <w:spacing w:before="120"/>
        <w:outlineLvl w:val="1"/>
        <w:rPr>
          <w:rFonts w:ascii="Calibri" w:hAnsi="Calibri"/>
          <w:color w:val="000000" w:themeColor="text1"/>
        </w:rPr>
      </w:pPr>
      <w:bookmarkStart w:id="385" w:name="_Toc167220908"/>
      <w:r>
        <w:rPr>
          <w:rFonts w:ascii="Calibri" w:hAnsi="Calibri"/>
          <w:color w:val="000000" w:themeColor="text1"/>
        </w:rPr>
        <w:t xml:space="preserve">Our app depends on individual athletes deciding to download it, and since we have no way to guarantee that a certain number of people will, this is a </w:t>
      </w:r>
      <w:r w:rsidRPr="000F56E5">
        <w:rPr>
          <w:rFonts w:ascii="Calibri" w:hAnsi="Calibri"/>
          <w:b/>
          <w:bCs/>
          <w:color w:val="000000" w:themeColor="text1"/>
        </w:rPr>
        <w:t>high</w:t>
      </w:r>
      <w:r>
        <w:rPr>
          <w:rFonts w:ascii="Calibri" w:hAnsi="Calibri"/>
          <w:color w:val="000000" w:themeColor="text1"/>
        </w:rPr>
        <w:t xml:space="preserve"> </w:t>
      </w:r>
      <w:r w:rsidR="001F2440">
        <w:rPr>
          <w:rFonts w:ascii="Calibri" w:hAnsi="Calibri"/>
          <w:color w:val="000000" w:themeColor="text1"/>
        </w:rPr>
        <w:t>risk</w:t>
      </w:r>
      <w:bookmarkEnd w:id="385"/>
      <w:r>
        <w:rPr>
          <w:rFonts w:ascii="Calibri" w:hAnsi="Calibri"/>
          <w:color w:val="000000" w:themeColor="text1"/>
        </w:rPr>
        <w:t xml:space="preserve"> </w:t>
      </w:r>
    </w:p>
    <w:p w14:paraId="0ECA28DA" w14:textId="1EDE2561" w:rsidR="00144D93" w:rsidRDefault="00144D93" w:rsidP="00144D93">
      <w:pPr>
        <w:pStyle w:val="BodyTextIndent"/>
        <w:keepNext/>
        <w:numPr>
          <w:ilvl w:val="0"/>
          <w:numId w:val="20"/>
        </w:numPr>
        <w:spacing w:before="120"/>
        <w:outlineLvl w:val="1"/>
        <w:rPr>
          <w:rFonts w:ascii="Calibri" w:hAnsi="Calibri"/>
          <w:color w:val="000000" w:themeColor="text1"/>
        </w:rPr>
      </w:pPr>
      <w:bookmarkStart w:id="386" w:name="_Toc167220909"/>
      <w:r>
        <w:rPr>
          <w:rFonts w:ascii="Calibri" w:hAnsi="Calibri"/>
          <w:color w:val="000000" w:themeColor="text1"/>
        </w:rPr>
        <w:t>Our app will also need to partner with track programs</w:t>
      </w:r>
      <w:r w:rsidR="000F56E5">
        <w:rPr>
          <w:rFonts w:ascii="Calibri" w:hAnsi="Calibri"/>
          <w:color w:val="000000" w:themeColor="text1"/>
        </w:rPr>
        <w:t>, which may not decide to partner with us if they don</w:t>
      </w:r>
      <w:ins w:id="387" w:author="Venable, Isaac" w:date="2024-05-21T20:45:00Z" w16du:dateUtc="2024-05-22T03:45:00Z">
        <w:r w:rsidR="004C3A40">
          <w:rPr>
            <w:rFonts w:ascii="Calibri" w:hAnsi="Calibri"/>
            <w:color w:val="000000" w:themeColor="text1"/>
          </w:rPr>
          <w:t>’</w:t>
        </w:r>
      </w:ins>
      <w:del w:id="388" w:author="Venable, Isaac" w:date="2024-05-21T20:45:00Z" w16du:dateUtc="2024-05-22T03:45:00Z">
        <w:r w:rsidR="001F2440" w:rsidDel="004C3A40">
          <w:rPr>
            <w:rFonts w:ascii="Calibri" w:hAnsi="Calibri"/>
            <w:color w:val="000000" w:themeColor="text1"/>
          </w:rPr>
          <w:delText>'</w:delText>
        </w:r>
      </w:del>
      <w:r w:rsidR="000F56E5">
        <w:rPr>
          <w:rFonts w:ascii="Calibri" w:hAnsi="Calibri"/>
          <w:color w:val="000000" w:themeColor="text1"/>
        </w:rPr>
        <w:t xml:space="preserve">t think our app will benefit them, so this is a </w:t>
      </w:r>
      <w:r w:rsidR="000F56E5" w:rsidRPr="000F56E5">
        <w:rPr>
          <w:rFonts w:ascii="Calibri" w:hAnsi="Calibri"/>
          <w:b/>
          <w:bCs/>
          <w:color w:val="000000" w:themeColor="text1"/>
        </w:rPr>
        <w:t>medium</w:t>
      </w:r>
      <w:r w:rsidR="000F56E5">
        <w:rPr>
          <w:rFonts w:ascii="Calibri" w:hAnsi="Calibri"/>
          <w:color w:val="000000" w:themeColor="text1"/>
        </w:rPr>
        <w:t xml:space="preserve"> </w:t>
      </w:r>
      <w:r w:rsidR="001F2440">
        <w:rPr>
          <w:rFonts w:ascii="Calibri" w:hAnsi="Calibri"/>
          <w:color w:val="000000" w:themeColor="text1"/>
        </w:rPr>
        <w:t>risk</w:t>
      </w:r>
      <w:bookmarkEnd w:id="386"/>
      <w:r w:rsidR="000F56E5">
        <w:rPr>
          <w:rFonts w:ascii="Calibri" w:hAnsi="Calibri"/>
          <w:color w:val="000000" w:themeColor="text1"/>
        </w:rPr>
        <w:t xml:space="preserve"> </w:t>
      </w:r>
    </w:p>
    <w:p w14:paraId="4E05609E" w14:textId="28C79FDA" w:rsidR="000F56E5" w:rsidRDefault="000F56E5" w:rsidP="00144D93">
      <w:pPr>
        <w:pStyle w:val="BodyTextIndent"/>
        <w:keepNext/>
        <w:numPr>
          <w:ilvl w:val="0"/>
          <w:numId w:val="20"/>
        </w:numPr>
        <w:spacing w:before="120"/>
        <w:outlineLvl w:val="1"/>
        <w:rPr>
          <w:rFonts w:ascii="Calibri" w:hAnsi="Calibri"/>
          <w:color w:val="000000" w:themeColor="text1"/>
        </w:rPr>
      </w:pPr>
      <w:bookmarkStart w:id="389" w:name="_Toc167220910"/>
      <w:r>
        <w:rPr>
          <w:rFonts w:ascii="Calibri" w:hAnsi="Calibri"/>
          <w:color w:val="000000" w:themeColor="text1"/>
        </w:rPr>
        <w:t xml:space="preserve">There are over 4 million track athletes in the US, so this large market size reduces the risks of not having enough </w:t>
      </w:r>
      <w:r w:rsidR="001F2440">
        <w:rPr>
          <w:rFonts w:ascii="Calibri" w:hAnsi="Calibri"/>
          <w:color w:val="000000" w:themeColor="text1"/>
        </w:rPr>
        <w:t>customers</w:t>
      </w:r>
      <w:bookmarkEnd w:id="389"/>
      <w:r>
        <w:rPr>
          <w:rFonts w:ascii="Calibri" w:hAnsi="Calibri"/>
          <w:color w:val="000000" w:themeColor="text1"/>
        </w:rPr>
        <w:t xml:space="preserve"> </w:t>
      </w:r>
    </w:p>
    <w:p w14:paraId="7CA47DEC" w14:textId="41BF3B17" w:rsidR="000F56E5" w:rsidRDefault="000F56E5" w:rsidP="00144D93">
      <w:pPr>
        <w:pStyle w:val="BodyTextIndent"/>
        <w:keepNext/>
        <w:numPr>
          <w:ilvl w:val="0"/>
          <w:numId w:val="20"/>
        </w:numPr>
        <w:spacing w:before="120"/>
        <w:outlineLvl w:val="1"/>
        <w:rPr>
          <w:rFonts w:ascii="Calibri" w:hAnsi="Calibri"/>
          <w:color w:val="000000" w:themeColor="text1"/>
        </w:rPr>
      </w:pPr>
      <w:bookmarkStart w:id="390" w:name="_Toc167220911"/>
      <w:r>
        <w:rPr>
          <w:rFonts w:ascii="Calibri" w:hAnsi="Calibri"/>
          <w:color w:val="000000" w:themeColor="text1"/>
        </w:rPr>
        <w:t xml:space="preserve">Overall, the organizational feasibility is </w:t>
      </w:r>
      <w:r w:rsidRPr="000F56E5">
        <w:rPr>
          <w:rFonts w:ascii="Calibri" w:hAnsi="Calibri"/>
          <w:b/>
          <w:bCs/>
          <w:color w:val="000000" w:themeColor="text1"/>
        </w:rPr>
        <w:t>good</w:t>
      </w:r>
      <w:r>
        <w:rPr>
          <w:rFonts w:ascii="Calibri" w:hAnsi="Calibri"/>
          <w:color w:val="000000" w:themeColor="text1"/>
        </w:rPr>
        <w:t xml:space="preserve">. While there are a few risks of not having a good market, this risk is minimal because there are so many potential users that even getting a very small percentage of them to get the app would mean massive </w:t>
      </w:r>
      <w:r w:rsidR="001F2440">
        <w:rPr>
          <w:rFonts w:ascii="Calibri" w:hAnsi="Calibri"/>
          <w:color w:val="000000" w:themeColor="text1"/>
        </w:rPr>
        <w:t>profits</w:t>
      </w:r>
      <w:bookmarkEnd w:id="390"/>
      <w:r>
        <w:rPr>
          <w:rFonts w:ascii="Calibri" w:hAnsi="Calibri"/>
          <w:color w:val="000000" w:themeColor="text1"/>
        </w:rPr>
        <w:t xml:space="preserve"> </w:t>
      </w:r>
    </w:p>
    <w:p w14:paraId="3DEEABED" w14:textId="41627E40" w:rsidR="000F56E5" w:rsidRDefault="000F56E5" w:rsidP="000F56E5">
      <w:pPr>
        <w:pStyle w:val="BodyTextIndent"/>
        <w:keepNext/>
        <w:spacing w:before="120"/>
        <w:ind w:left="547" w:firstLine="0"/>
        <w:outlineLvl w:val="1"/>
        <w:rPr>
          <w:rFonts w:ascii="Calibri" w:hAnsi="Calibri"/>
          <w:b/>
          <w:bCs/>
          <w:color w:val="000000" w:themeColor="text1"/>
        </w:rPr>
      </w:pPr>
      <w:bookmarkStart w:id="391" w:name="_Toc167220912"/>
      <w:r>
        <w:rPr>
          <w:rFonts w:ascii="Calibri" w:hAnsi="Calibri"/>
          <w:b/>
          <w:bCs/>
          <w:color w:val="000000" w:themeColor="text1"/>
        </w:rPr>
        <w:t>Legal Feasibility</w:t>
      </w:r>
      <w:bookmarkEnd w:id="391"/>
    </w:p>
    <w:p w14:paraId="15057FE9" w14:textId="1FD4CA3C" w:rsidR="000F56E5" w:rsidRDefault="000F56E5" w:rsidP="000F56E5">
      <w:pPr>
        <w:pStyle w:val="BodyTextIndent"/>
        <w:keepNext/>
        <w:numPr>
          <w:ilvl w:val="0"/>
          <w:numId w:val="20"/>
        </w:numPr>
        <w:spacing w:before="120"/>
        <w:outlineLvl w:val="1"/>
        <w:rPr>
          <w:rFonts w:ascii="Calibri" w:hAnsi="Calibri"/>
          <w:color w:val="000000" w:themeColor="text1"/>
        </w:rPr>
      </w:pPr>
      <w:bookmarkStart w:id="392" w:name="_Toc167220913"/>
      <w:r>
        <w:rPr>
          <w:rFonts w:ascii="Calibri" w:hAnsi="Calibri"/>
          <w:color w:val="000000" w:themeColor="text1"/>
        </w:rPr>
        <w:t xml:space="preserve">There are no legal issues that will affect SmartSplits, so legal feasibility is </w:t>
      </w:r>
      <w:r w:rsidR="001F2440">
        <w:rPr>
          <w:rFonts w:ascii="Calibri" w:hAnsi="Calibri"/>
          <w:b/>
          <w:bCs/>
          <w:color w:val="000000" w:themeColor="text1"/>
        </w:rPr>
        <w:t>ideal</w:t>
      </w:r>
      <w:bookmarkEnd w:id="392"/>
      <w:r>
        <w:rPr>
          <w:rFonts w:ascii="Calibri" w:hAnsi="Calibri"/>
          <w:color w:val="000000" w:themeColor="text1"/>
        </w:rPr>
        <w:t xml:space="preserve">  </w:t>
      </w:r>
    </w:p>
    <w:p w14:paraId="3CC7B6EA" w14:textId="6D2325A5" w:rsidR="000F56E5" w:rsidRDefault="000F56E5" w:rsidP="000F56E5">
      <w:pPr>
        <w:pStyle w:val="BodyTextIndent"/>
        <w:keepNext/>
        <w:spacing w:before="120"/>
        <w:ind w:left="547" w:firstLine="0"/>
        <w:outlineLvl w:val="1"/>
        <w:rPr>
          <w:rFonts w:ascii="Calibri" w:hAnsi="Calibri"/>
          <w:b/>
          <w:bCs/>
          <w:color w:val="000000" w:themeColor="text1"/>
        </w:rPr>
      </w:pPr>
      <w:bookmarkStart w:id="393" w:name="_Toc167220914"/>
      <w:r>
        <w:rPr>
          <w:rFonts w:ascii="Calibri" w:hAnsi="Calibri"/>
          <w:b/>
          <w:bCs/>
          <w:color w:val="000000" w:themeColor="text1"/>
        </w:rPr>
        <w:t>Contractual Feasibility</w:t>
      </w:r>
      <w:bookmarkEnd w:id="393"/>
    </w:p>
    <w:p w14:paraId="6EC6607C" w14:textId="2C94EF01" w:rsidR="00144D93" w:rsidRPr="00E074D3" w:rsidRDefault="000F56E5" w:rsidP="00E074D3">
      <w:pPr>
        <w:pStyle w:val="BodyTextIndent"/>
        <w:keepNext/>
        <w:numPr>
          <w:ilvl w:val="0"/>
          <w:numId w:val="20"/>
        </w:numPr>
        <w:spacing w:before="120"/>
        <w:outlineLvl w:val="1"/>
        <w:rPr>
          <w:rFonts w:ascii="Calibri" w:hAnsi="Calibri"/>
          <w:color w:val="000000" w:themeColor="text1"/>
        </w:rPr>
      </w:pPr>
      <w:bookmarkStart w:id="394" w:name="_Toc167220915"/>
      <w:r>
        <w:rPr>
          <w:rFonts w:ascii="Calibri" w:hAnsi="Calibri"/>
          <w:color w:val="000000" w:themeColor="text1"/>
        </w:rPr>
        <w:t xml:space="preserve">There are no contract issues that will affect SmartSplits, so </w:t>
      </w:r>
      <w:r w:rsidR="00E074D3">
        <w:rPr>
          <w:rFonts w:ascii="Calibri" w:hAnsi="Calibri"/>
          <w:color w:val="000000" w:themeColor="text1"/>
        </w:rPr>
        <w:t>contractual</w:t>
      </w:r>
      <w:r>
        <w:rPr>
          <w:rFonts w:ascii="Calibri" w:hAnsi="Calibri"/>
          <w:color w:val="000000" w:themeColor="text1"/>
        </w:rPr>
        <w:t xml:space="preserve"> feasibility is </w:t>
      </w:r>
      <w:r w:rsidR="001F2440">
        <w:rPr>
          <w:rFonts w:ascii="Calibri" w:hAnsi="Calibri"/>
          <w:b/>
          <w:bCs/>
          <w:color w:val="000000" w:themeColor="text1"/>
        </w:rPr>
        <w:t>ideal</w:t>
      </w:r>
      <w:bookmarkEnd w:id="394"/>
      <w:r>
        <w:rPr>
          <w:rFonts w:ascii="Calibri" w:hAnsi="Calibri"/>
          <w:color w:val="000000" w:themeColor="text1"/>
        </w:rPr>
        <w:t xml:space="preserve">  </w:t>
      </w:r>
    </w:p>
    <w:p w14:paraId="5F07BB92" w14:textId="77777777" w:rsidR="006B7FB0" w:rsidRPr="00E074D3" w:rsidRDefault="001437BA" w:rsidP="00233048">
      <w:pPr>
        <w:pStyle w:val="BodyTextIndent"/>
        <w:keepNext/>
        <w:spacing w:before="120"/>
        <w:ind w:left="547" w:firstLine="0"/>
        <w:outlineLvl w:val="1"/>
        <w:rPr>
          <w:rFonts w:ascii="Calibri" w:hAnsi="Calibri"/>
          <w:color w:val="000000" w:themeColor="text1"/>
        </w:rPr>
      </w:pPr>
      <w:bookmarkStart w:id="395" w:name="_Toc167220916"/>
      <w:r w:rsidRPr="00E074D3">
        <w:rPr>
          <w:rFonts w:ascii="Calibri" w:hAnsi="Calibri"/>
          <w:color w:val="000000" w:themeColor="text1"/>
          <w:u w:val="single"/>
        </w:rPr>
        <w:t>Conclusion</w:t>
      </w:r>
      <w:bookmarkEnd w:id="395"/>
      <w:r w:rsidRPr="00E074D3">
        <w:rPr>
          <w:rFonts w:ascii="Calibri" w:hAnsi="Calibri"/>
          <w:color w:val="000000" w:themeColor="text1"/>
        </w:rPr>
        <w:t xml:space="preserve"> </w:t>
      </w:r>
    </w:p>
    <w:p w14:paraId="03DCE582" w14:textId="44CE2399" w:rsidR="001437BA" w:rsidRPr="0034053E" w:rsidRDefault="00E074D3" w:rsidP="00E074D3">
      <w:pPr>
        <w:pStyle w:val="BodyTextIndent"/>
        <w:ind w:left="0" w:firstLine="547"/>
        <w:rPr>
          <w:rFonts w:ascii="Calibri" w:hAnsi="Calibri"/>
          <w:color w:val="000000"/>
          <w:sz w:val="22"/>
        </w:rPr>
      </w:pPr>
      <w:r>
        <w:rPr>
          <w:rFonts w:ascii="Calibri" w:hAnsi="Calibri"/>
          <w:color w:val="000000"/>
        </w:rPr>
        <w:t xml:space="preserve">Overall, the feasibility of SmartSplits is </w:t>
      </w:r>
      <w:r w:rsidRPr="00E074D3">
        <w:rPr>
          <w:rFonts w:ascii="Calibri" w:hAnsi="Calibri"/>
          <w:b/>
          <w:bCs/>
          <w:color w:val="000000"/>
        </w:rPr>
        <w:t>ideal.</w:t>
      </w:r>
      <w:r>
        <w:rPr>
          <w:rFonts w:ascii="Calibri" w:hAnsi="Calibri"/>
          <w:color w:val="000000"/>
        </w:rPr>
        <w:t xml:space="preserve"> Nearly every area of feasibility for the app is ideal, and there are very few risks to worry about. </w:t>
      </w:r>
    </w:p>
    <w:p w14:paraId="4C5D5776" w14:textId="595B74A4" w:rsidR="003F61B3" w:rsidRPr="003815B0" w:rsidRDefault="001437BA" w:rsidP="00233048">
      <w:pPr>
        <w:pStyle w:val="BodyText"/>
        <w:keepNext/>
        <w:tabs>
          <w:tab w:val="left" w:pos="540"/>
        </w:tabs>
        <w:spacing w:before="240"/>
        <w:ind w:left="547" w:hanging="547"/>
        <w:outlineLvl w:val="0"/>
        <w:rPr>
          <w:rFonts w:ascii="Calibri" w:hAnsi="Calibri"/>
          <w:b w:val="0"/>
          <w:bCs/>
          <w:color w:val="000000" w:themeColor="text1"/>
          <w:szCs w:val="24"/>
        </w:rPr>
      </w:pPr>
      <w:bookmarkStart w:id="396" w:name="_Toc167220917"/>
      <w:r w:rsidRPr="003815B0">
        <w:rPr>
          <w:rFonts w:ascii="Calibri" w:hAnsi="Calibri"/>
          <w:color w:val="000000" w:themeColor="text1"/>
          <w:szCs w:val="24"/>
          <w:u w:val="single"/>
        </w:rPr>
        <w:lastRenderedPageBreak/>
        <w:t>4</w:t>
      </w:r>
      <w:r w:rsidR="003F61B3" w:rsidRPr="003815B0">
        <w:rPr>
          <w:rFonts w:ascii="Calibri" w:hAnsi="Calibri"/>
          <w:color w:val="000000" w:themeColor="text1"/>
          <w:szCs w:val="24"/>
          <w:u w:val="single"/>
        </w:rPr>
        <w:t>.0</w:t>
      </w:r>
      <w:r w:rsidR="003F61B3" w:rsidRPr="003815B0">
        <w:rPr>
          <w:rFonts w:ascii="Calibri" w:hAnsi="Calibri"/>
          <w:color w:val="000000" w:themeColor="text1"/>
          <w:szCs w:val="24"/>
          <w:u w:val="single"/>
        </w:rPr>
        <w:tab/>
      </w:r>
      <w:r w:rsidR="00223B75" w:rsidRPr="003815B0">
        <w:rPr>
          <w:rFonts w:ascii="Calibri" w:hAnsi="Calibri"/>
          <w:color w:val="000000" w:themeColor="text1"/>
          <w:szCs w:val="24"/>
          <w:u w:val="single"/>
        </w:rPr>
        <w:t>Requirements Definition</w:t>
      </w:r>
      <w:bookmarkEnd w:id="396"/>
      <w:r w:rsidR="003F61B3" w:rsidRPr="003815B0">
        <w:rPr>
          <w:rFonts w:ascii="Calibri" w:hAnsi="Calibri"/>
          <w:b w:val="0"/>
          <w:bCs/>
          <w:color w:val="000000" w:themeColor="text1"/>
          <w:szCs w:val="24"/>
        </w:rPr>
        <w:t xml:space="preserve"> </w:t>
      </w:r>
    </w:p>
    <w:p w14:paraId="16EFF3D4" w14:textId="77777777" w:rsidR="009C5A1C" w:rsidRPr="001F2440" w:rsidRDefault="003F61B3" w:rsidP="00233048">
      <w:pPr>
        <w:pStyle w:val="BodyTextIndent"/>
        <w:keepNext/>
        <w:spacing w:before="120"/>
        <w:ind w:left="720"/>
        <w:outlineLvl w:val="1"/>
        <w:rPr>
          <w:rFonts w:ascii="Calibri" w:hAnsi="Calibri"/>
          <w:color w:val="000000" w:themeColor="text1"/>
          <w:u w:val="single"/>
        </w:rPr>
      </w:pPr>
      <w:bookmarkStart w:id="397" w:name="_Toc167220918"/>
      <w:r w:rsidRPr="001F2440">
        <w:rPr>
          <w:rFonts w:ascii="Calibri" w:hAnsi="Calibri"/>
          <w:color w:val="000000" w:themeColor="text1"/>
          <w:u w:val="single"/>
        </w:rPr>
        <w:t>Introduction</w:t>
      </w:r>
      <w:bookmarkEnd w:id="397"/>
    </w:p>
    <w:p w14:paraId="43D7153B" w14:textId="577A851C" w:rsidR="003F61B3" w:rsidRPr="0034053E" w:rsidRDefault="00973CEB" w:rsidP="00973CEB">
      <w:pPr>
        <w:pStyle w:val="BodyTextIndent"/>
        <w:ind w:left="0" w:firstLine="360"/>
        <w:rPr>
          <w:rFonts w:ascii="Calibri" w:hAnsi="Calibri"/>
          <w:color w:val="000000"/>
          <w:sz w:val="22"/>
        </w:rPr>
      </w:pPr>
      <w:r>
        <w:rPr>
          <w:rFonts w:ascii="Calibri" w:hAnsi="Calibri"/>
          <w:color w:val="000000"/>
          <w:sz w:val="22"/>
        </w:rPr>
        <w:t>This section discusses the functional and non-functional attributes of the system. The functional requirements have to do with what the app is actually doing, while non-functional attributes are just a part of the system that doesn</w:t>
      </w:r>
      <w:ins w:id="398" w:author="Venable, Isaac" w:date="2024-05-21T20:45:00Z" w16du:dateUtc="2024-05-22T03:45:00Z">
        <w:r w:rsidR="004C3A40">
          <w:rPr>
            <w:rFonts w:ascii="Calibri" w:hAnsi="Calibri"/>
            <w:color w:val="000000"/>
            <w:sz w:val="22"/>
          </w:rPr>
          <w:t>’</w:t>
        </w:r>
      </w:ins>
      <w:del w:id="399" w:author="Venable, Isaac" w:date="2024-05-21T20:45:00Z" w16du:dateUtc="2024-05-22T03:45:00Z">
        <w:r w:rsidR="001F2440" w:rsidDel="004C3A40">
          <w:rPr>
            <w:rFonts w:ascii="Calibri" w:hAnsi="Calibri"/>
            <w:color w:val="000000"/>
            <w:sz w:val="22"/>
          </w:rPr>
          <w:delText>'</w:delText>
        </w:r>
      </w:del>
      <w:r>
        <w:rPr>
          <w:rFonts w:ascii="Calibri" w:hAnsi="Calibri"/>
          <w:color w:val="000000"/>
          <w:sz w:val="22"/>
        </w:rPr>
        <w:t xml:space="preserve">t directly do anything. </w:t>
      </w:r>
    </w:p>
    <w:p w14:paraId="08F5812F" w14:textId="77777777" w:rsidR="009C5A1C" w:rsidRDefault="00223B75" w:rsidP="00233048">
      <w:pPr>
        <w:pStyle w:val="BodyTextIndent"/>
        <w:keepNext/>
        <w:tabs>
          <w:tab w:val="left" w:pos="3060"/>
        </w:tabs>
        <w:spacing w:before="120"/>
        <w:ind w:left="720"/>
        <w:outlineLvl w:val="1"/>
        <w:rPr>
          <w:rFonts w:ascii="Calibri" w:hAnsi="Calibri"/>
          <w:color w:val="FF0000"/>
        </w:rPr>
      </w:pPr>
      <w:bookmarkStart w:id="400" w:name="_Toc167220919"/>
      <w:r w:rsidRPr="001F2440">
        <w:rPr>
          <w:rFonts w:ascii="Calibri" w:hAnsi="Calibri"/>
          <w:color w:val="000000" w:themeColor="text1"/>
          <w:u w:val="single"/>
        </w:rPr>
        <w:t>Functional Requirements</w:t>
      </w:r>
      <w:bookmarkEnd w:id="400"/>
      <w:r w:rsidR="00C61D95" w:rsidRPr="004D5466">
        <w:rPr>
          <w:rFonts w:ascii="Calibri" w:hAnsi="Calibri"/>
          <w:color w:val="FF0000"/>
        </w:rPr>
        <w:tab/>
      </w:r>
    </w:p>
    <w:p w14:paraId="6F01ED19" w14:textId="6E19F6BF" w:rsidR="00973CEB" w:rsidRDefault="006106FA" w:rsidP="001F2440">
      <w:pPr>
        <w:pStyle w:val="BodyTextIndent"/>
        <w:keepNext/>
        <w:numPr>
          <w:ilvl w:val="0"/>
          <w:numId w:val="21"/>
        </w:numPr>
        <w:tabs>
          <w:tab w:val="left" w:pos="3060"/>
        </w:tabs>
        <w:spacing w:before="120"/>
        <w:outlineLvl w:val="1"/>
        <w:rPr>
          <w:rFonts w:ascii="Calibri" w:hAnsi="Calibri"/>
          <w:color w:val="000000" w:themeColor="text1"/>
        </w:rPr>
      </w:pPr>
      <w:bookmarkStart w:id="401" w:name="_Toc167220920"/>
      <w:ins w:id="402" w:author="Venable, Isaac" w:date="2024-05-21T19:34:00Z" w16du:dateUtc="2024-05-22T02:34:00Z">
        <w:r>
          <w:rPr>
            <w:rFonts w:ascii="Calibri" w:hAnsi="Calibri"/>
            <w:color w:val="000000" w:themeColor="text1"/>
          </w:rPr>
          <w:t xml:space="preserve">Record Splits </w:t>
        </w:r>
      </w:ins>
      <w:ins w:id="403" w:author="Venable, Isaac" w:date="2024-05-21T21:16:00Z" w16du:dateUtc="2024-05-22T04:16:00Z">
        <w:r w:rsidR="00B345B8">
          <w:rPr>
            <w:rFonts w:ascii="Calibri" w:hAnsi="Calibri"/>
            <w:color w:val="000000" w:themeColor="text1"/>
          </w:rPr>
          <w:t>–</w:t>
        </w:r>
      </w:ins>
      <w:ins w:id="404" w:author="Venable, Isaac" w:date="2024-05-21T19:34:00Z" w16du:dateUtc="2024-05-22T02:34:00Z">
        <w:r>
          <w:rPr>
            <w:rFonts w:ascii="Calibri" w:hAnsi="Calibri"/>
            <w:color w:val="000000" w:themeColor="text1"/>
          </w:rPr>
          <w:t xml:space="preserve"> </w:t>
        </w:r>
      </w:ins>
      <w:r w:rsidR="001F2440">
        <w:rPr>
          <w:rFonts w:ascii="Calibri" w:hAnsi="Calibri"/>
          <w:color w:val="000000" w:themeColor="text1"/>
        </w:rPr>
        <w:t>The app can record splits at different intervals for track races of any length.</w:t>
      </w:r>
      <w:bookmarkEnd w:id="401"/>
      <w:r w:rsidR="001F2440">
        <w:rPr>
          <w:rFonts w:ascii="Calibri" w:hAnsi="Calibri"/>
          <w:color w:val="000000" w:themeColor="text1"/>
        </w:rPr>
        <w:t xml:space="preserve"> </w:t>
      </w:r>
    </w:p>
    <w:p w14:paraId="2B3D4420" w14:textId="49365125" w:rsidR="001F2440" w:rsidRDefault="006106FA" w:rsidP="001F2440">
      <w:pPr>
        <w:pStyle w:val="BodyTextIndent"/>
        <w:keepNext/>
        <w:numPr>
          <w:ilvl w:val="0"/>
          <w:numId w:val="21"/>
        </w:numPr>
        <w:tabs>
          <w:tab w:val="left" w:pos="3060"/>
        </w:tabs>
        <w:spacing w:before="120"/>
        <w:outlineLvl w:val="1"/>
        <w:rPr>
          <w:rFonts w:ascii="Calibri" w:hAnsi="Calibri"/>
          <w:color w:val="000000" w:themeColor="text1"/>
        </w:rPr>
      </w:pPr>
      <w:bookmarkStart w:id="405" w:name="_Toc167220921"/>
      <w:ins w:id="406" w:author="Venable, Isaac" w:date="2024-05-21T19:34:00Z" w16du:dateUtc="2024-05-22T02:34:00Z">
        <w:r>
          <w:rPr>
            <w:rFonts w:ascii="Calibri" w:hAnsi="Calibri"/>
            <w:color w:val="000000" w:themeColor="text1"/>
          </w:rPr>
          <w:t xml:space="preserve">On Pace For </w:t>
        </w:r>
      </w:ins>
      <w:ins w:id="407" w:author="Venable, Isaac" w:date="2024-05-21T21:16:00Z" w16du:dateUtc="2024-05-22T04:16:00Z">
        <w:r w:rsidR="00B345B8">
          <w:rPr>
            <w:rFonts w:ascii="Calibri" w:hAnsi="Calibri"/>
            <w:color w:val="000000" w:themeColor="text1"/>
          </w:rPr>
          <w:t>–</w:t>
        </w:r>
      </w:ins>
      <w:ins w:id="408" w:author="Venable, Isaac" w:date="2024-05-21T19:34:00Z" w16du:dateUtc="2024-05-22T02:34:00Z">
        <w:r>
          <w:rPr>
            <w:rFonts w:ascii="Calibri" w:hAnsi="Calibri"/>
            <w:color w:val="000000" w:themeColor="text1"/>
          </w:rPr>
          <w:t xml:space="preserve"> </w:t>
        </w:r>
      </w:ins>
      <w:r w:rsidR="001F2440">
        <w:rPr>
          <w:rFonts w:ascii="Calibri" w:hAnsi="Calibri"/>
          <w:color w:val="000000" w:themeColor="text1"/>
        </w:rPr>
        <w:t>The app determines what a runner is on pace to run</w:t>
      </w:r>
      <w:ins w:id="409" w:author="Venable, Isaac" w:date="2024-05-21T16:56:00Z" w16du:dateUtc="2024-05-21T23:56:00Z">
        <w:r w:rsidR="005B5225">
          <w:rPr>
            <w:rFonts w:ascii="Calibri" w:hAnsi="Calibri"/>
            <w:color w:val="000000" w:themeColor="text1"/>
          </w:rPr>
          <w:t>,</w:t>
        </w:r>
      </w:ins>
      <w:r w:rsidR="001F2440">
        <w:rPr>
          <w:rFonts w:ascii="Calibri" w:hAnsi="Calibri"/>
          <w:color w:val="000000" w:themeColor="text1"/>
        </w:rPr>
        <w:t xml:space="preserve"> based on either average or most recent split.</w:t>
      </w:r>
      <w:bookmarkEnd w:id="405"/>
    </w:p>
    <w:p w14:paraId="69E2CC97" w14:textId="2E2BBD5E" w:rsidR="001F2440" w:rsidRDefault="006106FA" w:rsidP="001F2440">
      <w:pPr>
        <w:pStyle w:val="BodyTextIndent"/>
        <w:keepNext/>
        <w:numPr>
          <w:ilvl w:val="0"/>
          <w:numId w:val="21"/>
        </w:numPr>
        <w:tabs>
          <w:tab w:val="left" w:pos="3060"/>
        </w:tabs>
        <w:spacing w:before="120"/>
        <w:outlineLvl w:val="1"/>
        <w:rPr>
          <w:rFonts w:ascii="Calibri" w:hAnsi="Calibri"/>
          <w:color w:val="000000" w:themeColor="text1"/>
        </w:rPr>
      </w:pPr>
      <w:bookmarkStart w:id="410" w:name="_Toc167220922"/>
      <w:ins w:id="411" w:author="Venable, Isaac" w:date="2024-05-21T19:35:00Z" w16du:dateUtc="2024-05-22T02:35:00Z">
        <w:r>
          <w:rPr>
            <w:rFonts w:ascii="Calibri" w:hAnsi="Calibri"/>
            <w:color w:val="000000" w:themeColor="text1"/>
          </w:rPr>
          <w:t xml:space="preserve">Splits Needed </w:t>
        </w:r>
      </w:ins>
      <w:ins w:id="412" w:author="Venable, Isaac" w:date="2024-05-21T21:16:00Z" w16du:dateUtc="2024-05-22T04:16:00Z">
        <w:r w:rsidR="00B345B8">
          <w:rPr>
            <w:rFonts w:ascii="Calibri" w:hAnsi="Calibri"/>
            <w:color w:val="000000" w:themeColor="text1"/>
          </w:rPr>
          <w:t>–</w:t>
        </w:r>
      </w:ins>
      <w:ins w:id="413" w:author="Venable, Isaac" w:date="2024-05-21T19:35:00Z" w16du:dateUtc="2024-05-22T02:35:00Z">
        <w:r>
          <w:rPr>
            <w:rFonts w:ascii="Calibri" w:hAnsi="Calibri"/>
            <w:color w:val="000000" w:themeColor="text1"/>
          </w:rPr>
          <w:t xml:space="preserve"> </w:t>
        </w:r>
      </w:ins>
      <w:r w:rsidR="001F2440">
        <w:rPr>
          <w:rFonts w:ascii="Calibri" w:hAnsi="Calibri"/>
          <w:color w:val="000000" w:themeColor="text1"/>
        </w:rPr>
        <w:t>The app determines what a runner needs to run for each split based on previous splits and a goal time.</w:t>
      </w:r>
      <w:bookmarkEnd w:id="410"/>
      <w:r w:rsidR="001F2440">
        <w:rPr>
          <w:rFonts w:ascii="Calibri" w:hAnsi="Calibri"/>
          <w:color w:val="000000" w:themeColor="text1"/>
        </w:rPr>
        <w:t xml:space="preserve"> </w:t>
      </w:r>
    </w:p>
    <w:p w14:paraId="35C8B604" w14:textId="7EAF9219" w:rsidR="001F2440" w:rsidRDefault="006106FA" w:rsidP="001F2440">
      <w:pPr>
        <w:pStyle w:val="BodyTextIndent"/>
        <w:keepNext/>
        <w:numPr>
          <w:ilvl w:val="0"/>
          <w:numId w:val="21"/>
        </w:numPr>
        <w:tabs>
          <w:tab w:val="left" w:pos="3060"/>
        </w:tabs>
        <w:spacing w:before="120"/>
        <w:outlineLvl w:val="1"/>
        <w:rPr>
          <w:rFonts w:ascii="Calibri" w:hAnsi="Calibri"/>
          <w:color w:val="000000" w:themeColor="text1"/>
        </w:rPr>
      </w:pPr>
      <w:bookmarkStart w:id="414" w:name="_Toc167220923"/>
      <w:ins w:id="415" w:author="Venable, Isaac" w:date="2024-05-21T19:35:00Z" w16du:dateUtc="2024-05-22T02:35:00Z">
        <w:r>
          <w:rPr>
            <w:rFonts w:ascii="Calibri" w:hAnsi="Calibri"/>
            <w:color w:val="000000" w:themeColor="text1"/>
          </w:rPr>
          <w:t xml:space="preserve">Split Comparison </w:t>
        </w:r>
      </w:ins>
      <w:ins w:id="416" w:author="Venable, Isaac" w:date="2024-05-21T21:16:00Z" w16du:dateUtc="2024-05-22T04:16:00Z">
        <w:r w:rsidR="00B345B8">
          <w:rPr>
            <w:rFonts w:ascii="Calibri" w:hAnsi="Calibri"/>
            <w:color w:val="000000" w:themeColor="text1"/>
          </w:rPr>
          <w:t>–</w:t>
        </w:r>
      </w:ins>
      <w:ins w:id="417" w:author="Venable, Isaac" w:date="2024-05-21T19:35:00Z" w16du:dateUtc="2024-05-22T02:35:00Z">
        <w:r>
          <w:rPr>
            <w:rFonts w:ascii="Calibri" w:hAnsi="Calibri"/>
            <w:color w:val="000000" w:themeColor="text1"/>
          </w:rPr>
          <w:t xml:space="preserve"> </w:t>
        </w:r>
      </w:ins>
      <w:r w:rsidR="001F2440">
        <w:rPr>
          <w:rFonts w:ascii="Calibri" w:hAnsi="Calibri"/>
          <w:color w:val="000000" w:themeColor="text1"/>
        </w:rPr>
        <w:t>The app can determine how much a runner is ahead or behind their previous races at any point in a race.</w:t>
      </w:r>
      <w:bookmarkEnd w:id="414"/>
      <w:r w:rsidR="001F2440">
        <w:rPr>
          <w:rFonts w:ascii="Calibri" w:hAnsi="Calibri"/>
          <w:color w:val="000000" w:themeColor="text1"/>
        </w:rPr>
        <w:t xml:space="preserve"> </w:t>
      </w:r>
    </w:p>
    <w:p w14:paraId="36352F34" w14:textId="731EF0C3" w:rsidR="001F2440" w:rsidRDefault="006106FA" w:rsidP="001F2440">
      <w:pPr>
        <w:pStyle w:val="BodyTextIndent"/>
        <w:keepNext/>
        <w:numPr>
          <w:ilvl w:val="0"/>
          <w:numId w:val="21"/>
        </w:numPr>
        <w:tabs>
          <w:tab w:val="left" w:pos="3060"/>
        </w:tabs>
        <w:spacing w:before="120"/>
        <w:outlineLvl w:val="1"/>
        <w:rPr>
          <w:ins w:id="418" w:author="Venable, Isaac" w:date="2024-05-21T16:54:00Z" w16du:dateUtc="2024-05-21T23:54:00Z"/>
          <w:rFonts w:ascii="Calibri" w:hAnsi="Calibri"/>
          <w:color w:val="000000" w:themeColor="text1"/>
        </w:rPr>
      </w:pPr>
      <w:bookmarkStart w:id="419" w:name="_Toc167220924"/>
      <w:ins w:id="420" w:author="Venable, Isaac" w:date="2024-05-21T19:35:00Z" w16du:dateUtc="2024-05-22T02:35:00Z">
        <w:r>
          <w:rPr>
            <w:rFonts w:ascii="Calibri" w:hAnsi="Calibri"/>
            <w:color w:val="000000" w:themeColor="text1"/>
          </w:rPr>
          <w:t xml:space="preserve">Save Splits </w:t>
        </w:r>
      </w:ins>
      <w:ins w:id="421" w:author="Venable, Isaac" w:date="2024-05-21T21:16:00Z" w16du:dateUtc="2024-05-22T04:16:00Z">
        <w:r w:rsidR="00B345B8">
          <w:rPr>
            <w:rFonts w:ascii="Calibri" w:hAnsi="Calibri"/>
            <w:color w:val="000000" w:themeColor="text1"/>
          </w:rPr>
          <w:t>–</w:t>
        </w:r>
      </w:ins>
      <w:ins w:id="422" w:author="Venable, Isaac" w:date="2024-05-21T19:35:00Z" w16du:dateUtc="2024-05-22T02:35:00Z">
        <w:r>
          <w:rPr>
            <w:rFonts w:ascii="Calibri" w:hAnsi="Calibri"/>
            <w:color w:val="000000" w:themeColor="text1"/>
          </w:rPr>
          <w:t xml:space="preserve"> </w:t>
        </w:r>
      </w:ins>
      <w:r w:rsidR="001F2440">
        <w:rPr>
          <w:rFonts w:ascii="Calibri" w:hAnsi="Calibri"/>
          <w:color w:val="000000" w:themeColor="text1"/>
        </w:rPr>
        <w:t>The app stores all races and splits in a database the user can access and analyze.</w:t>
      </w:r>
      <w:bookmarkEnd w:id="419"/>
      <w:r w:rsidR="001F2440">
        <w:rPr>
          <w:rFonts w:ascii="Calibri" w:hAnsi="Calibri"/>
          <w:color w:val="000000" w:themeColor="text1"/>
        </w:rPr>
        <w:t xml:space="preserve"> </w:t>
      </w:r>
    </w:p>
    <w:p w14:paraId="5477206A" w14:textId="05561F34" w:rsidR="004873B9" w:rsidRDefault="006106FA" w:rsidP="001F2440">
      <w:pPr>
        <w:pStyle w:val="BodyTextIndent"/>
        <w:keepNext/>
        <w:numPr>
          <w:ilvl w:val="0"/>
          <w:numId w:val="21"/>
        </w:numPr>
        <w:tabs>
          <w:tab w:val="left" w:pos="3060"/>
        </w:tabs>
        <w:spacing w:before="120"/>
        <w:outlineLvl w:val="1"/>
        <w:rPr>
          <w:ins w:id="423" w:author="Venable, Isaac" w:date="2024-05-21T16:47:00Z" w16du:dateUtc="2024-05-21T23:47:00Z"/>
          <w:rFonts w:ascii="Calibri" w:hAnsi="Calibri"/>
          <w:color w:val="000000" w:themeColor="text1"/>
        </w:rPr>
      </w:pPr>
      <w:bookmarkStart w:id="424" w:name="_Toc167220925"/>
      <w:ins w:id="425" w:author="Venable, Isaac" w:date="2024-05-21T19:35:00Z" w16du:dateUtc="2024-05-22T02:35:00Z">
        <w:r>
          <w:rPr>
            <w:rFonts w:ascii="Calibri" w:hAnsi="Calibri"/>
            <w:color w:val="000000" w:themeColor="text1"/>
          </w:rPr>
          <w:t xml:space="preserve">Pace Notifications </w:t>
        </w:r>
      </w:ins>
      <w:ins w:id="426" w:author="Venable, Isaac" w:date="2024-05-21T21:16:00Z" w16du:dateUtc="2024-05-22T04:16:00Z">
        <w:r w:rsidR="00B345B8">
          <w:rPr>
            <w:rFonts w:ascii="Calibri" w:hAnsi="Calibri"/>
            <w:color w:val="000000" w:themeColor="text1"/>
          </w:rPr>
          <w:t>–</w:t>
        </w:r>
      </w:ins>
      <w:ins w:id="427" w:author="Venable, Isaac" w:date="2024-05-21T19:35:00Z" w16du:dateUtc="2024-05-22T02:35:00Z">
        <w:r>
          <w:rPr>
            <w:rFonts w:ascii="Calibri" w:hAnsi="Calibri"/>
            <w:color w:val="000000" w:themeColor="text1"/>
          </w:rPr>
          <w:t xml:space="preserve"> </w:t>
        </w:r>
      </w:ins>
      <w:ins w:id="428" w:author="Venable, Isaac" w:date="2024-05-21T16:54:00Z" w16du:dateUtc="2024-05-21T23:54:00Z">
        <w:r w:rsidR="004873B9">
          <w:rPr>
            <w:rFonts w:ascii="Calibri" w:hAnsi="Calibri"/>
            <w:color w:val="000000" w:themeColor="text1"/>
          </w:rPr>
          <w:t>The app has diff</w:t>
        </w:r>
      </w:ins>
      <w:ins w:id="429" w:author="Venable, Isaac" w:date="2024-05-21T16:55:00Z" w16du:dateUtc="2024-05-21T23:55:00Z">
        <w:r w:rsidR="004873B9">
          <w:rPr>
            <w:rFonts w:ascii="Calibri" w:hAnsi="Calibri"/>
            <w:color w:val="000000" w:themeColor="text1"/>
          </w:rPr>
          <w:t xml:space="preserve">erent sound effects based on </w:t>
        </w:r>
      </w:ins>
      <w:ins w:id="430" w:author="Venable, Isaac" w:date="2024-05-21T16:56:00Z" w16du:dateUtc="2024-05-21T23:56:00Z">
        <w:r w:rsidR="005B5225">
          <w:rPr>
            <w:rFonts w:ascii="Calibri" w:hAnsi="Calibri"/>
            <w:color w:val="000000" w:themeColor="text1"/>
          </w:rPr>
          <w:t>whether the runner is on pace.</w:t>
        </w:r>
      </w:ins>
      <w:bookmarkEnd w:id="424"/>
    </w:p>
    <w:p w14:paraId="6A4DD7F3" w14:textId="77777777" w:rsidR="00926F1E" w:rsidRPr="00973CEB" w:rsidRDefault="00926F1E" w:rsidP="00926F1E">
      <w:pPr>
        <w:pStyle w:val="BodyTextIndent"/>
        <w:keepNext/>
        <w:tabs>
          <w:tab w:val="left" w:pos="2430"/>
          <w:tab w:val="left" w:pos="2610"/>
        </w:tabs>
        <w:spacing w:before="120"/>
        <w:ind w:left="720"/>
        <w:outlineLvl w:val="1"/>
        <w:rPr>
          <w:ins w:id="431" w:author="Venable, Isaac" w:date="2024-05-21T16:47:00Z" w16du:dateUtc="2024-05-21T23:47:00Z"/>
          <w:rFonts w:ascii="Calibri" w:hAnsi="Calibri"/>
          <w:color w:val="000000" w:themeColor="text1"/>
          <w:u w:val="single"/>
        </w:rPr>
      </w:pPr>
      <w:bookmarkStart w:id="432" w:name="_Toc167220926"/>
      <w:ins w:id="433" w:author="Venable, Isaac" w:date="2024-05-21T16:47:00Z" w16du:dateUtc="2024-05-21T23:47:00Z">
        <w:r>
          <w:rPr>
            <w:rFonts w:ascii="Calibri" w:hAnsi="Calibri"/>
            <w:color w:val="000000" w:themeColor="text1"/>
            <w:u w:val="single"/>
          </w:rPr>
          <w:t>Data Requirements</w:t>
        </w:r>
        <w:bookmarkEnd w:id="432"/>
      </w:ins>
    </w:p>
    <w:p w14:paraId="476273CC" w14:textId="77777777" w:rsidR="00926F1E" w:rsidRDefault="00926F1E" w:rsidP="00926F1E">
      <w:pPr>
        <w:pStyle w:val="BodyTextIndent"/>
        <w:keepNext/>
        <w:numPr>
          <w:ilvl w:val="0"/>
          <w:numId w:val="20"/>
        </w:numPr>
        <w:tabs>
          <w:tab w:val="left" w:pos="2430"/>
          <w:tab w:val="left" w:pos="2610"/>
        </w:tabs>
        <w:spacing w:before="120"/>
        <w:outlineLvl w:val="1"/>
        <w:rPr>
          <w:ins w:id="434" w:author="Venable, Isaac" w:date="2024-05-21T16:47:00Z" w16du:dateUtc="2024-05-21T23:47:00Z"/>
          <w:rFonts w:ascii="Calibri" w:hAnsi="Calibri"/>
          <w:color w:val="000000" w:themeColor="text1"/>
        </w:rPr>
      </w:pPr>
      <w:bookmarkStart w:id="435" w:name="_Toc167220927"/>
      <w:ins w:id="436" w:author="Venable, Isaac" w:date="2024-05-21T16:47:00Z" w16du:dateUtc="2024-05-21T23:47:00Z">
        <w:r>
          <w:rPr>
            <w:rFonts w:ascii="Calibri" w:hAnsi="Calibri"/>
            <w:color w:val="000000" w:themeColor="text1"/>
          </w:rPr>
          <w:t>The app stores race results, including splits</w:t>
        </w:r>
        <w:bookmarkEnd w:id="435"/>
      </w:ins>
    </w:p>
    <w:p w14:paraId="27012FE1" w14:textId="77777777" w:rsidR="00926F1E" w:rsidRPr="00056F43" w:rsidRDefault="00926F1E" w:rsidP="00926F1E">
      <w:pPr>
        <w:pStyle w:val="BodyTextIndent"/>
        <w:keepNext/>
        <w:numPr>
          <w:ilvl w:val="0"/>
          <w:numId w:val="20"/>
        </w:numPr>
        <w:tabs>
          <w:tab w:val="left" w:pos="2430"/>
          <w:tab w:val="left" w:pos="2610"/>
        </w:tabs>
        <w:spacing w:before="120"/>
        <w:outlineLvl w:val="1"/>
        <w:rPr>
          <w:ins w:id="437" w:author="Venable, Isaac" w:date="2024-05-21T16:47:00Z" w16du:dateUtc="2024-05-21T23:47:00Z"/>
          <w:rFonts w:ascii="Calibri" w:hAnsi="Calibri"/>
          <w:color w:val="000000" w:themeColor="text1"/>
        </w:rPr>
      </w:pPr>
      <w:bookmarkStart w:id="438" w:name="_Toc167220928"/>
      <w:ins w:id="439" w:author="Venable, Isaac" w:date="2024-05-21T16:47:00Z" w16du:dateUtc="2024-05-21T23:47:00Z">
        <w:r>
          <w:rPr>
            <w:rFonts w:ascii="Calibri" w:hAnsi="Calibri"/>
            <w:color w:val="000000" w:themeColor="text1"/>
          </w:rPr>
          <w:t>The race distance and split distance will be stored as integers</w:t>
        </w:r>
        <w:bookmarkEnd w:id="438"/>
      </w:ins>
    </w:p>
    <w:p w14:paraId="73968B40" w14:textId="77777777" w:rsidR="00926F1E" w:rsidRDefault="00926F1E" w:rsidP="00926F1E">
      <w:pPr>
        <w:pStyle w:val="BodyTextIndent"/>
        <w:keepNext/>
        <w:numPr>
          <w:ilvl w:val="0"/>
          <w:numId w:val="20"/>
        </w:numPr>
        <w:tabs>
          <w:tab w:val="left" w:pos="2430"/>
          <w:tab w:val="left" w:pos="2610"/>
        </w:tabs>
        <w:spacing w:before="120"/>
        <w:outlineLvl w:val="1"/>
        <w:rPr>
          <w:ins w:id="440" w:author="Venable, Isaac" w:date="2024-05-21T16:47:00Z" w16du:dateUtc="2024-05-21T23:47:00Z"/>
          <w:rFonts w:ascii="Calibri" w:hAnsi="Calibri"/>
          <w:color w:val="000000" w:themeColor="text1"/>
        </w:rPr>
      </w:pPr>
      <w:bookmarkStart w:id="441" w:name="_Toc167220929"/>
      <w:ins w:id="442" w:author="Venable, Isaac" w:date="2024-05-21T16:47:00Z" w16du:dateUtc="2024-05-21T23:47:00Z">
        <w:r>
          <w:rPr>
            <w:rFonts w:ascii="Calibri" w:hAnsi="Calibri"/>
            <w:color w:val="000000" w:themeColor="text1"/>
          </w:rPr>
          <w:t>The finishing time for the race will be stored as a float</w:t>
        </w:r>
        <w:bookmarkEnd w:id="441"/>
      </w:ins>
    </w:p>
    <w:p w14:paraId="30CA0F80" w14:textId="4FE15BEC" w:rsidR="00926F1E" w:rsidRPr="00926F1E" w:rsidRDefault="00926F1E" w:rsidP="00926F1E">
      <w:pPr>
        <w:pStyle w:val="BodyTextIndent"/>
        <w:keepNext/>
        <w:numPr>
          <w:ilvl w:val="0"/>
          <w:numId w:val="20"/>
        </w:numPr>
        <w:tabs>
          <w:tab w:val="left" w:pos="2430"/>
          <w:tab w:val="left" w:pos="2610"/>
        </w:tabs>
        <w:spacing w:before="120"/>
        <w:outlineLvl w:val="1"/>
        <w:rPr>
          <w:rFonts w:ascii="Calibri" w:hAnsi="Calibri"/>
          <w:color w:val="000000" w:themeColor="text1"/>
        </w:rPr>
        <w:pPrChange w:id="443" w:author="Venable, Isaac" w:date="2024-05-21T16:47:00Z" w16du:dateUtc="2024-05-21T23:47:00Z">
          <w:pPr>
            <w:pStyle w:val="BodyTextIndent"/>
            <w:keepNext/>
            <w:numPr>
              <w:numId w:val="21"/>
            </w:numPr>
            <w:tabs>
              <w:tab w:val="left" w:pos="3060"/>
            </w:tabs>
            <w:spacing w:before="120"/>
            <w:outlineLvl w:val="1"/>
          </w:pPr>
        </w:pPrChange>
      </w:pPr>
      <w:bookmarkStart w:id="444" w:name="_Toc167220930"/>
      <w:ins w:id="445" w:author="Venable, Isaac" w:date="2024-05-21T16:47:00Z" w16du:dateUtc="2024-05-21T23:47:00Z">
        <w:r>
          <w:rPr>
            <w:rFonts w:ascii="Calibri" w:hAnsi="Calibri"/>
            <w:color w:val="000000" w:themeColor="text1"/>
          </w:rPr>
          <w:t>The splits will be stored as a string in JSON format</w:t>
        </w:r>
      </w:ins>
      <w:bookmarkEnd w:id="444"/>
    </w:p>
    <w:p w14:paraId="6104BA6F" w14:textId="77777777" w:rsidR="00973CEB" w:rsidRPr="00973CEB" w:rsidRDefault="008D20B5" w:rsidP="00233048">
      <w:pPr>
        <w:pStyle w:val="BodyTextIndent"/>
        <w:keepNext/>
        <w:tabs>
          <w:tab w:val="left" w:pos="2430"/>
          <w:tab w:val="left" w:pos="2610"/>
        </w:tabs>
        <w:spacing w:before="120"/>
        <w:ind w:left="720"/>
        <w:outlineLvl w:val="1"/>
        <w:rPr>
          <w:rFonts w:ascii="Calibri" w:hAnsi="Calibri"/>
          <w:color w:val="000000" w:themeColor="text1"/>
          <w:u w:val="single"/>
        </w:rPr>
      </w:pPr>
      <w:bookmarkStart w:id="446" w:name="_Toc167220931"/>
      <w:r w:rsidRPr="00973CEB">
        <w:rPr>
          <w:rFonts w:ascii="Calibri" w:hAnsi="Calibri"/>
          <w:color w:val="000000" w:themeColor="text1"/>
          <w:u w:val="single"/>
        </w:rPr>
        <w:t>Non</w:t>
      </w:r>
      <w:r w:rsidR="00C14DF5" w:rsidRPr="00973CEB">
        <w:rPr>
          <w:rFonts w:ascii="Calibri" w:hAnsi="Calibri"/>
          <w:color w:val="000000" w:themeColor="text1"/>
          <w:u w:val="single"/>
        </w:rPr>
        <w:t>-</w:t>
      </w:r>
      <w:r w:rsidRPr="00973CEB">
        <w:rPr>
          <w:rFonts w:ascii="Calibri" w:hAnsi="Calibri"/>
          <w:color w:val="000000" w:themeColor="text1"/>
          <w:u w:val="single"/>
        </w:rPr>
        <w:t>functional Requirements</w:t>
      </w:r>
      <w:bookmarkEnd w:id="446"/>
    </w:p>
    <w:p w14:paraId="0A5F136C" w14:textId="78114EFC" w:rsidR="009C5A1C" w:rsidRDefault="00973CEB" w:rsidP="00973CEB">
      <w:pPr>
        <w:pStyle w:val="BodyTextIndent"/>
        <w:keepNext/>
        <w:numPr>
          <w:ilvl w:val="0"/>
          <w:numId w:val="20"/>
        </w:numPr>
        <w:tabs>
          <w:tab w:val="left" w:pos="2430"/>
          <w:tab w:val="left" w:pos="2610"/>
        </w:tabs>
        <w:spacing w:before="120"/>
        <w:outlineLvl w:val="1"/>
        <w:rPr>
          <w:rFonts w:ascii="Calibri" w:hAnsi="Calibri"/>
          <w:color w:val="000000" w:themeColor="text1"/>
        </w:rPr>
      </w:pPr>
      <w:bookmarkStart w:id="447" w:name="_Toc167220932"/>
      <w:r>
        <w:rPr>
          <w:rFonts w:ascii="Calibri" w:hAnsi="Calibri"/>
          <w:color w:val="000000" w:themeColor="text1"/>
        </w:rPr>
        <w:t xml:space="preserve">The app will be easy to </w:t>
      </w:r>
      <w:r w:rsidR="001F2440">
        <w:rPr>
          <w:rFonts w:ascii="Calibri" w:hAnsi="Calibri"/>
          <w:color w:val="000000" w:themeColor="text1"/>
        </w:rPr>
        <w:t>navigate</w:t>
      </w:r>
      <w:bookmarkEnd w:id="447"/>
      <w:r>
        <w:rPr>
          <w:rFonts w:ascii="Calibri" w:hAnsi="Calibri"/>
          <w:color w:val="000000" w:themeColor="text1"/>
        </w:rPr>
        <w:t xml:space="preserve"> </w:t>
      </w:r>
    </w:p>
    <w:p w14:paraId="609FAC07" w14:textId="1B88FEC0" w:rsidR="00973CEB" w:rsidRDefault="00973CEB" w:rsidP="00973CEB">
      <w:pPr>
        <w:pStyle w:val="BodyTextIndent"/>
        <w:keepNext/>
        <w:numPr>
          <w:ilvl w:val="0"/>
          <w:numId w:val="20"/>
        </w:numPr>
        <w:tabs>
          <w:tab w:val="left" w:pos="2430"/>
          <w:tab w:val="left" w:pos="2610"/>
        </w:tabs>
        <w:spacing w:before="120"/>
        <w:outlineLvl w:val="1"/>
        <w:rPr>
          <w:rFonts w:ascii="Calibri" w:hAnsi="Calibri"/>
          <w:color w:val="000000" w:themeColor="text1"/>
        </w:rPr>
      </w:pPr>
      <w:bookmarkStart w:id="448" w:name="_Toc167220933"/>
      <w:r>
        <w:rPr>
          <w:rFonts w:ascii="Calibri" w:hAnsi="Calibri"/>
          <w:color w:val="000000" w:themeColor="text1"/>
        </w:rPr>
        <w:t>The app will not take too much space (max 20MB)</w:t>
      </w:r>
      <w:bookmarkEnd w:id="448"/>
    </w:p>
    <w:p w14:paraId="3FADDCAB" w14:textId="77777777" w:rsidR="00056F43" w:rsidRDefault="001F2440" w:rsidP="00056F43">
      <w:pPr>
        <w:pStyle w:val="BodyTextIndent"/>
        <w:keepNext/>
        <w:numPr>
          <w:ilvl w:val="0"/>
          <w:numId w:val="20"/>
        </w:numPr>
        <w:tabs>
          <w:tab w:val="left" w:pos="3060"/>
        </w:tabs>
        <w:spacing w:before="120"/>
        <w:outlineLvl w:val="1"/>
        <w:rPr>
          <w:ins w:id="449" w:author="Venable, Isaac" w:date="2024-05-21T16:47:00Z" w16du:dateUtc="2024-05-21T23:47:00Z"/>
          <w:rFonts w:ascii="Calibri" w:hAnsi="Calibri"/>
          <w:color w:val="000000" w:themeColor="text1"/>
        </w:rPr>
      </w:pPr>
      <w:bookmarkStart w:id="450" w:name="_Toc167220934"/>
      <w:r>
        <w:rPr>
          <w:rFonts w:ascii="Calibri" w:hAnsi="Calibri"/>
          <w:color w:val="000000" w:themeColor="text1"/>
        </w:rPr>
        <w:t>The app will have a unique and recognizable brand/styling</w:t>
      </w:r>
      <w:bookmarkEnd w:id="450"/>
    </w:p>
    <w:p w14:paraId="7390AC95" w14:textId="77777777" w:rsidR="004873B9" w:rsidRDefault="004873B9" w:rsidP="004873B9">
      <w:pPr>
        <w:pStyle w:val="BodyTextIndent"/>
        <w:keepNext/>
        <w:tabs>
          <w:tab w:val="left" w:pos="3060"/>
        </w:tabs>
        <w:spacing w:before="120"/>
        <w:ind w:left="0" w:firstLine="0"/>
        <w:outlineLvl w:val="1"/>
        <w:rPr>
          <w:ins w:id="451" w:author="Venable, Isaac" w:date="2024-05-21T16:48:00Z" w16du:dateUtc="2024-05-21T23:48:00Z"/>
          <w:rFonts w:ascii="Calibri" w:hAnsi="Calibri"/>
          <w:color w:val="000000" w:themeColor="text1"/>
        </w:rPr>
      </w:pPr>
    </w:p>
    <w:p w14:paraId="435FC262" w14:textId="71A16A14" w:rsidR="004873B9" w:rsidRPr="003815B0" w:rsidRDefault="00967EC6" w:rsidP="004873B9">
      <w:pPr>
        <w:pStyle w:val="BodyText"/>
        <w:keepNext/>
        <w:tabs>
          <w:tab w:val="left" w:pos="540"/>
        </w:tabs>
        <w:spacing w:before="240"/>
        <w:ind w:left="547" w:hanging="547"/>
        <w:outlineLvl w:val="0"/>
        <w:rPr>
          <w:ins w:id="452" w:author="Venable, Isaac" w:date="2024-05-21T16:48:00Z" w16du:dateUtc="2024-05-21T23:48:00Z"/>
          <w:rFonts w:ascii="Calibri" w:hAnsi="Calibri"/>
          <w:b w:val="0"/>
          <w:bCs/>
          <w:color w:val="000000" w:themeColor="text1"/>
          <w:szCs w:val="24"/>
        </w:rPr>
      </w:pPr>
      <w:bookmarkStart w:id="453" w:name="_Toc167220935"/>
      <w:ins w:id="454" w:author="Venable, Isaac" w:date="2024-05-21T21:20:00Z" w16du:dateUtc="2024-05-22T04:20:00Z">
        <w:r>
          <w:rPr>
            <w:rFonts w:ascii="Calibri" w:hAnsi="Calibri"/>
            <w:color w:val="000000" w:themeColor="text1"/>
            <w:szCs w:val="24"/>
            <w:u w:val="single"/>
          </w:rPr>
          <w:t>5</w:t>
        </w:r>
      </w:ins>
      <w:ins w:id="455" w:author="Venable, Isaac" w:date="2024-05-21T16:48:00Z" w16du:dateUtc="2024-05-21T23:48:00Z">
        <w:r w:rsidR="004873B9" w:rsidRPr="003815B0">
          <w:rPr>
            <w:rFonts w:ascii="Calibri" w:hAnsi="Calibri"/>
            <w:color w:val="000000" w:themeColor="text1"/>
            <w:szCs w:val="24"/>
            <w:u w:val="single"/>
          </w:rPr>
          <w:t>.0</w:t>
        </w:r>
        <w:r w:rsidR="004873B9" w:rsidRPr="003815B0">
          <w:rPr>
            <w:rFonts w:ascii="Calibri" w:hAnsi="Calibri"/>
            <w:color w:val="000000" w:themeColor="text1"/>
            <w:szCs w:val="24"/>
            <w:u w:val="single"/>
          </w:rPr>
          <w:tab/>
          <w:t xml:space="preserve">Requirements </w:t>
        </w:r>
        <w:r w:rsidR="004873B9">
          <w:rPr>
            <w:rFonts w:ascii="Calibri" w:hAnsi="Calibri"/>
            <w:color w:val="000000" w:themeColor="text1"/>
            <w:szCs w:val="24"/>
            <w:u w:val="single"/>
          </w:rPr>
          <w:t>Model</w:t>
        </w:r>
        <w:bookmarkEnd w:id="453"/>
        <w:r w:rsidR="004873B9" w:rsidRPr="003815B0">
          <w:rPr>
            <w:rFonts w:ascii="Calibri" w:hAnsi="Calibri"/>
            <w:b w:val="0"/>
            <w:bCs/>
            <w:color w:val="000000" w:themeColor="text1"/>
            <w:szCs w:val="24"/>
          </w:rPr>
          <w:t xml:space="preserve"> </w:t>
        </w:r>
      </w:ins>
    </w:p>
    <w:p w14:paraId="1A6F0114" w14:textId="77777777" w:rsidR="004873B9" w:rsidRPr="001F2440" w:rsidRDefault="004873B9" w:rsidP="004873B9">
      <w:pPr>
        <w:pStyle w:val="BodyTextIndent"/>
        <w:keepNext/>
        <w:spacing w:before="120"/>
        <w:ind w:left="720"/>
        <w:outlineLvl w:val="1"/>
        <w:rPr>
          <w:ins w:id="456" w:author="Venable, Isaac" w:date="2024-05-21T16:48:00Z" w16du:dateUtc="2024-05-21T23:48:00Z"/>
          <w:rFonts w:ascii="Calibri" w:hAnsi="Calibri"/>
          <w:color w:val="000000" w:themeColor="text1"/>
          <w:u w:val="single"/>
        </w:rPr>
      </w:pPr>
      <w:bookmarkStart w:id="457" w:name="_Toc167220936"/>
      <w:ins w:id="458" w:author="Venable, Isaac" w:date="2024-05-21T16:48:00Z" w16du:dateUtc="2024-05-21T23:48:00Z">
        <w:r w:rsidRPr="001F2440">
          <w:rPr>
            <w:rFonts w:ascii="Calibri" w:hAnsi="Calibri"/>
            <w:color w:val="000000" w:themeColor="text1"/>
            <w:u w:val="single"/>
          </w:rPr>
          <w:t>Introduction</w:t>
        </w:r>
        <w:bookmarkEnd w:id="457"/>
      </w:ins>
    </w:p>
    <w:p w14:paraId="2F891510" w14:textId="441C4CC2" w:rsidR="004873B9" w:rsidRPr="0034053E" w:rsidRDefault="004873B9" w:rsidP="004873B9">
      <w:pPr>
        <w:pStyle w:val="BodyTextIndent"/>
        <w:ind w:left="0" w:firstLine="360"/>
        <w:rPr>
          <w:ins w:id="459" w:author="Venable, Isaac" w:date="2024-05-21T16:48:00Z" w16du:dateUtc="2024-05-21T23:48:00Z"/>
          <w:rFonts w:ascii="Calibri" w:hAnsi="Calibri"/>
          <w:color w:val="000000"/>
          <w:sz w:val="22"/>
        </w:rPr>
      </w:pPr>
      <w:ins w:id="460" w:author="Venable, Isaac" w:date="2024-05-21T16:48:00Z" w16du:dateUtc="2024-05-21T23:48:00Z">
        <w:r>
          <w:rPr>
            <w:rFonts w:ascii="Calibri" w:hAnsi="Calibri"/>
            <w:color w:val="000000"/>
            <w:sz w:val="22"/>
          </w:rPr>
          <w:t>This section discusses t</w:t>
        </w:r>
        <w:r>
          <w:rPr>
            <w:rFonts w:ascii="Calibri" w:hAnsi="Calibri"/>
            <w:color w:val="000000"/>
            <w:sz w:val="22"/>
          </w:rPr>
          <w:t xml:space="preserve">he </w:t>
        </w:r>
      </w:ins>
      <w:ins w:id="461" w:author="Venable, Isaac" w:date="2024-05-21T21:17:00Z" w16du:dateUtc="2024-05-22T04:17:00Z">
        <w:r w:rsidR="00C02426">
          <w:rPr>
            <w:rFonts w:ascii="Calibri" w:hAnsi="Calibri"/>
            <w:color w:val="000000"/>
            <w:sz w:val="22"/>
          </w:rPr>
          <w:t>requirements of the syst</w:t>
        </w:r>
      </w:ins>
      <w:ins w:id="462" w:author="Venable, Isaac" w:date="2024-05-21T21:18:00Z" w16du:dateUtc="2024-05-22T04:18:00Z">
        <w:r w:rsidR="00C02426">
          <w:rPr>
            <w:rFonts w:ascii="Calibri" w:hAnsi="Calibri"/>
            <w:color w:val="000000"/>
            <w:sz w:val="22"/>
          </w:rPr>
          <w:t xml:space="preserve">em in further detail. The Use-Case Diagram shows how the requirements interact with the different actors of the system, and then the </w:t>
        </w:r>
      </w:ins>
      <w:ins w:id="463" w:author="Venable, Isaac" w:date="2024-05-21T21:19:00Z" w16du:dateUtc="2024-05-22T04:19:00Z">
        <w:r w:rsidR="00C02426">
          <w:rPr>
            <w:rFonts w:ascii="Calibri" w:hAnsi="Calibri"/>
            <w:color w:val="000000"/>
            <w:sz w:val="22"/>
          </w:rPr>
          <w:t>Use-Case descriptions go in-depth on each of the system</w:t>
        </w:r>
      </w:ins>
      <w:ins w:id="464" w:author="Venable, Isaac" w:date="2024-05-21T21:23:00Z" w16du:dateUtc="2024-05-22T04:23:00Z">
        <w:r w:rsidR="003465F9">
          <w:rPr>
            <w:rFonts w:ascii="Calibri" w:hAnsi="Calibri"/>
            <w:color w:val="000000"/>
            <w:sz w:val="22"/>
          </w:rPr>
          <w:t>’</w:t>
        </w:r>
      </w:ins>
      <w:ins w:id="465" w:author="Venable, Isaac" w:date="2024-05-21T21:19:00Z" w16du:dateUtc="2024-05-22T04:19:00Z">
        <w:r w:rsidR="00C02426">
          <w:rPr>
            <w:rFonts w:ascii="Calibri" w:hAnsi="Calibri"/>
            <w:color w:val="000000"/>
            <w:sz w:val="22"/>
          </w:rPr>
          <w:t xml:space="preserve">s </w:t>
        </w:r>
        <w:r w:rsidR="0099715C">
          <w:rPr>
            <w:rFonts w:ascii="Calibri" w:hAnsi="Calibri"/>
            <w:color w:val="000000"/>
            <w:sz w:val="22"/>
          </w:rPr>
          <w:t>use cases</w:t>
        </w:r>
        <w:r w:rsidR="00C02426">
          <w:rPr>
            <w:rFonts w:ascii="Calibri" w:hAnsi="Calibri"/>
            <w:color w:val="000000"/>
            <w:sz w:val="22"/>
          </w:rPr>
          <w:t xml:space="preserve">. </w:t>
        </w:r>
      </w:ins>
    </w:p>
    <w:p w14:paraId="4C63B480" w14:textId="36DDF7A5" w:rsidR="004873B9" w:rsidRDefault="004873B9" w:rsidP="004873B9">
      <w:pPr>
        <w:pStyle w:val="BodyTextIndent"/>
        <w:keepNext/>
        <w:spacing w:before="120"/>
        <w:ind w:left="720"/>
        <w:outlineLvl w:val="1"/>
        <w:rPr>
          <w:ins w:id="466" w:author="Venable, Isaac" w:date="2024-05-21T16:49:00Z" w16du:dateUtc="2024-05-21T23:49:00Z"/>
          <w:rFonts w:ascii="Calibri" w:hAnsi="Calibri"/>
          <w:color w:val="000000" w:themeColor="text1"/>
          <w:u w:val="single"/>
        </w:rPr>
      </w:pPr>
      <w:bookmarkStart w:id="467" w:name="_Toc167220937"/>
      <w:ins w:id="468" w:author="Venable, Isaac" w:date="2024-05-21T16:49:00Z" w16du:dateUtc="2024-05-21T23:49:00Z">
        <w:r>
          <w:rPr>
            <w:rFonts w:ascii="Calibri" w:hAnsi="Calibri"/>
            <w:color w:val="000000" w:themeColor="text1"/>
            <w:u w:val="single"/>
          </w:rPr>
          <w:lastRenderedPageBreak/>
          <w:t>Use-Case Diagram</w:t>
        </w:r>
        <w:bookmarkEnd w:id="467"/>
      </w:ins>
    </w:p>
    <w:p w14:paraId="4C87C45B" w14:textId="457CF81E" w:rsidR="004873B9" w:rsidRDefault="001007E0" w:rsidP="004873B9">
      <w:pPr>
        <w:pStyle w:val="BodyTextIndent"/>
        <w:keepNext/>
        <w:spacing w:before="120"/>
        <w:ind w:left="720"/>
        <w:outlineLvl w:val="1"/>
        <w:rPr>
          <w:ins w:id="469" w:author="Venable, Isaac" w:date="2024-05-21T19:50:00Z" w16du:dateUtc="2024-05-22T02:50:00Z"/>
          <w:rFonts w:ascii="Calibri" w:hAnsi="Calibri"/>
          <w:color w:val="000000" w:themeColor="text1"/>
          <w:u w:val="single"/>
        </w:rPr>
      </w:pPr>
      <w:bookmarkStart w:id="470" w:name="_Toc167220938"/>
      <w:ins w:id="471" w:author="Venable, Isaac" w:date="2024-05-21T19:36:00Z" w16du:dateUtc="2024-05-22T02:36:00Z">
        <w:r>
          <w:rPr>
            <w:rFonts w:ascii="Calibri" w:hAnsi="Calibri"/>
            <w:noProof/>
            <w:color w:val="000000" w:themeColor="text1"/>
            <w:u w:val="single"/>
          </w:rPr>
          <w:drawing>
            <wp:inline distT="0" distB="0" distL="0" distR="0" wp14:anchorId="664769C4" wp14:editId="6618698D">
              <wp:extent cx="6400800" cy="5023485"/>
              <wp:effectExtent l="0" t="0" r="0" b="5715"/>
              <wp:docPr id="167053416" name="Picture 1" descr="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3416" name="Picture 1" descr="Use-Case Diagram"/>
                      <pic:cNvPicPr/>
                    </pic:nvPicPr>
                    <pic:blipFill>
                      <a:blip r:embed="rId9">
                        <a:extLst>
                          <a:ext uri="{28A0092B-C50C-407E-A947-70E740481C1C}">
                            <a14:useLocalDpi xmlns:a14="http://schemas.microsoft.com/office/drawing/2010/main" val="0"/>
                          </a:ext>
                        </a:extLst>
                      </a:blip>
                      <a:stretch>
                        <a:fillRect/>
                      </a:stretch>
                    </pic:blipFill>
                    <pic:spPr>
                      <a:xfrm>
                        <a:off x="0" y="0"/>
                        <a:ext cx="6400800" cy="5023485"/>
                      </a:xfrm>
                      <a:prstGeom prst="rect">
                        <a:avLst/>
                      </a:prstGeom>
                    </pic:spPr>
                  </pic:pic>
                </a:graphicData>
              </a:graphic>
            </wp:inline>
          </w:drawing>
        </w:r>
      </w:ins>
      <w:bookmarkEnd w:id="470"/>
    </w:p>
    <w:p w14:paraId="62584336" w14:textId="77777777" w:rsidR="00115766" w:rsidRDefault="00115766" w:rsidP="00944764">
      <w:pPr>
        <w:pStyle w:val="BodyTextIndent"/>
        <w:keepNext/>
        <w:spacing w:before="120"/>
        <w:ind w:left="720"/>
        <w:outlineLvl w:val="1"/>
        <w:rPr>
          <w:ins w:id="472" w:author="Venable, Isaac" w:date="2024-05-21T19:57:00Z" w16du:dateUtc="2024-05-22T02:57:00Z"/>
          <w:rFonts w:ascii="Calibri" w:hAnsi="Calibri"/>
          <w:color w:val="000000" w:themeColor="text1"/>
          <w:u w:val="single"/>
        </w:rPr>
      </w:pPr>
    </w:p>
    <w:p w14:paraId="6DFE02BF" w14:textId="77777777" w:rsidR="00115766" w:rsidRDefault="00115766" w:rsidP="00944764">
      <w:pPr>
        <w:pStyle w:val="BodyTextIndent"/>
        <w:keepNext/>
        <w:spacing w:before="120"/>
        <w:ind w:left="720"/>
        <w:outlineLvl w:val="1"/>
        <w:rPr>
          <w:ins w:id="473" w:author="Venable, Isaac" w:date="2024-05-21T19:57:00Z" w16du:dateUtc="2024-05-22T02:57:00Z"/>
          <w:rFonts w:ascii="Calibri" w:hAnsi="Calibri"/>
          <w:color w:val="000000" w:themeColor="text1"/>
          <w:u w:val="single"/>
        </w:rPr>
      </w:pPr>
    </w:p>
    <w:p w14:paraId="081F0F1B" w14:textId="77777777" w:rsidR="00115766" w:rsidRDefault="00115766" w:rsidP="00944764">
      <w:pPr>
        <w:pStyle w:val="BodyTextIndent"/>
        <w:keepNext/>
        <w:spacing w:before="120"/>
        <w:ind w:left="720"/>
        <w:outlineLvl w:val="1"/>
        <w:rPr>
          <w:ins w:id="474" w:author="Venable, Isaac" w:date="2024-05-21T19:57:00Z" w16du:dateUtc="2024-05-22T02:57:00Z"/>
          <w:rFonts w:ascii="Calibri" w:hAnsi="Calibri"/>
          <w:color w:val="000000" w:themeColor="text1"/>
          <w:u w:val="single"/>
        </w:rPr>
      </w:pPr>
    </w:p>
    <w:p w14:paraId="6E4A31AD" w14:textId="77777777" w:rsidR="00115766" w:rsidRDefault="00115766" w:rsidP="00944764">
      <w:pPr>
        <w:pStyle w:val="BodyTextIndent"/>
        <w:keepNext/>
        <w:spacing w:before="120"/>
        <w:ind w:left="720"/>
        <w:outlineLvl w:val="1"/>
        <w:rPr>
          <w:ins w:id="475" w:author="Venable, Isaac" w:date="2024-05-21T19:57:00Z" w16du:dateUtc="2024-05-22T02:57:00Z"/>
          <w:rFonts w:ascii="Calibri" w:hAnsi="Calibri"/>
          <w:color w:val="000000" w:themeColor="text1"/>
          <w:u w:val="single"/>
        </w:rPr>
      </w:pPr>
    </w:p>
    <w:p w14:paraId="2C9D78BF" w14:textId="77777777" w:rsidR="00115766" w:rsidRDefault="00115766" w:rsidP="00944764">
      <w:pPr>
        <w:pStyle w:val="BodyTextIndent"/>
        <w:keepNext/>
        <w:spacing w:before="120"/>
        <w:ind w:left="720"/>
        <w:outlineLvl w:val="1"/>
        <w:rPr>
          <w:ins w:id="476" w:author="Venable, Isaac" w:date="2024-05-21T19:57:00Z" w16du:dateUtc="2024-05-22T02:57:00Z"/>
          <w:rFonts w:ascii="Calibri" w:hAnsi="Calibri"/>
          <w:color w:val="000000" w:themeColor="text1"/>
          <w:u w:val="single"/>
        </w:rPr>
      </w:pPr>
    </w:p>
    <w:p w14:paraId="6D9D8630" w14:textId="77777777" w:rsidR="00115766" w:rsidRDefault="00115766" w:rsidP="00944764">
      <w:pPr>
        <w:pStyle w:val="BodyTextIndent"/>
        <w:keepNext/>
        <w:spacing w:before="120"/>
        <w:ind w:left="720"/>
        <w:outlineLvl w:val="1"/>
        <w:rPr>
          <w:ins w:id="477" w:author="Venable, Isaac" w:date="2024-05-21T19:57:00Z" w16du:dateUtc="2024-05-22T02:57:00Z"/>
          <w:rFonts w:ascii="Calibri" w:hAnsi="Calibri"/>
          <w:color w:val="000000" w:themeColor="text1"/>
          <w:u w:val="single"/>
        </w:rPr>
      </w:pPr>
    </w:p>
    <w:p w14:paraId="723574E0" w14:textId="77777777" w:rsidR="00115766" w:rsidRDefault="00115766" w:rsidP="00944764">
      <w:pPr>
        <w:pStyle w:val="BodyTextIndent"/>
        <w:keepNext/>
        <w:spacing w:before="120"/>
        <w:ind w:left="720"/>
        <w:outlineLvl w:val="1"/>
        <w:rPr>
          <w:ins w:id="478" w:author="Venable, Isaac" w:date="2024-05-21T19:57:00Z" w16du:dateUtc="2024-05-22T02:57:00Z"/>
          <w:rFonts w:ascii="Calibri" w:hAnsi="Calibri"/>
          <w:color w:val="000000" w:themeColor="text1"/>
          <w:u w:val="single"/>
        </w:rPr>
      </w:pPr>
    </w:p>
    <w:p w14:paraId="12B705F2" w14:textId="77777777" w:rsidR="00115766" w:rsidRDefault="00115766" w:rsidP="00944764">
      <w:pPr>
        <w:pStyle w:val="BodyTextIndent"/>
        <w:keepNext/>
        <w:spacing w:before="120"/>
        <w:ind w:left="720"/>
        <w:outlineLvl w:val="1"/>
        <w:rPr>
          <w:ins w:id="479" w:author="Venable, Isaac" w:date="2024-05-21T19:57:00Z" w16du:dateUtc="2024-05-22T02:57:00Z"/>
          <w:rFonts w:ascii="Calibri" w:hAnsi="Calibri"/>
          <w:color w:val="000000" w:themeColor="text1"/>
          <w:u w:val="single"/>
        </w:rPr>
      </w:pPr>
    </w:p>
    <w:p w14:paraId="4424F65A" w14:textId="77777777" w:rsidR="00115766" w:rsidRDefault="00115766" w:rsidP="00944764">
      <w:pPr>
        <w:pStyle w:val="BodyTextIndent"/>
        <w:keepNext/>
        <w:spacing w:before="120"/>
        <w:ind w:left="720"/>
        <w:outlineLvl w:val="1"/>
        <w:rPr>
          <w:ins w:id="480" w:author="Venable, Isaac" w:date="2024-05-21T19:57:00Z" w16du:dateUtc="2024-05-22T02:57:00Z"/>
          <w:rFonts w:ascii="Calibri" w:hAnsi="Calibri"/>
          <w:color w:val="000000" w:themeColor="text1"/>
          <w:u w:val="single"/>
        </w:rPr>
      </w:pPr>
    </w:p>
    <w:p w14:paraId="026E8BAF" w14:textId="77777777" w:rsidR="00115766" w:rsidRDefault="00115766" w:rsidP="00944764">
      <w:pPr>
        <w:pStyle w:val="BodyTextIndent"/>
        <w:keepNext/>
        <w:spacing w:before="120"/>
        <w:ind w:left="720"/>
        <w:outlineLvl w:val="1"/>
        <w:rPr>
          <w:ins w:id="481" w:author="Venable, Isaac" w:date="2024-05-21T19:57:00Z" w16du:dateUtc="2024-05-22T02:57:00Z"/>
          <w:rFonts w:ascii="Calibri" w:hAnsi="Calibri"/>
          <w:color w:val="000000" w:themeColor="text1"/>
          <w:u w:val="single"/>
        </w:rPr>
      </w:pPr>
    </w:p>
    <w:p w14:paraId="79A881F2" w14:textId="77777777" w:rsidR="00115766" w:rsidRDefault="00115766" w:rsidP="00944764">
      <w:pPr>
        <w:pStyle w:val="BodyTextIndent"/>
        <w:keepNext/>
        <w:spacing w:before="120"/>
        <w:ind w:left="720"/>
        <w:outlineLvl w:val="1"/>
        <w:rPr>
          <w:ins w:id="482" w:author="Venable, Isaac" w:date="2024-05-21T19:57:00Z" w16du:dateUtc="2024-05-22T02:57:00Z"/>
          <w:rFonts w:ascii="Calibri" w:hAnsi="Calibri"/>
          <w:color w:val="000000" w:themeColor="text1"/>
          <w:u w:val="single"/>
        </w:rPr>
      </w:pPr>
    </w:p>
    <w:p w14:paraId="2DC15BF2" w14:textId="65F16B26" w:rsidR="00944764" w:rsidRDefault="00944764" w:rsidP="00944764">
      <w:pPr>
        <w:pStyle w:val="BodyTextIndent"/>
        <w:keepNext/>
        <w:spacing w:before="120"/>
        <w:ind w:left="720"/>
        <w:outlineLvl w:val="1"/>
        <w:rPr>
          <w:ins w:id="483" w:author="Venable, Isaac" w:date="2024-05-21T19:52:00Z" w16du:dateUtc="2024-05-22T02:52:00Z"/>
          <w:rFonts w:ascii="Calibri" w:hAnsi="Calibri"/>
          <w:color w:val="000000" w:themeColor="text1"/>
          <w:u w:val="single"/>
        </w:rPr>
      </w:pPr>
      <w:bookmarkStart w:id="484" w:name="_Toc167220939"/>
      <w:ins w:id="485" w:author="Venable, Isaac" w:date="2024-05-21T19:52:00Z" w16du:dateUtc="2024-05-22T02:52:00Z">
        <w:r>
          <w:rPr>
            <w:rFonts w:ascii="Calibri" w:hAnsi="Calibri"/>
            <w:color w:val="000000" w:themeColor="text1"/>
            <w:u w:val="single"/>
          </w:rPr>
          <w:lastRenderedPageBreak/>
          <w:t>Use-Case D</w:t>
        </w:r>
        <w:r>
          <w:rPr>
            <w:rFonts w:ascii="Calibri" w:hAnsi="Calibri"/>
            <w:color w:val="000000" w:themeColor="text1"/>
            <w:u w:val="single"/>
          </w:rPr>
          <w:t>escriptions</w:t>
        </w:r>
        <w:bookmarkEnd w:id="484"/>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115766" w:rsidRPr="007769BC" w14:paraId="270FB132" w14:textId="77777777" w:rsidTr="00376A9F">
        <w:trPr>
          <w:ins w:id="486" w:author="Venable, Isaac" w:date="2024-05-21T19:57:00Z" w16du:dateUtc="2024-05-22T02:57:00Z"/>
        </w:trPr>
        <w:tc>
          <w:tcPr>
            <w:tcW w:w="5958" w:type="dxa"/>
            <w:gridSpan w:val="2"/>
            <w:shd w:val="clear" w:color="auto" w:fill="auto"/>
          </w:tcPr>
          <w:p w14:paraId="26AE97AE" w14:textId="45D3E390" w:rsidR="00115766" w:rsidRPr="007769BC" w:rsidRDefault="00115766" w:rsidP="00376A9F">
            <w:pPr>
              <w:rPr>
                <w:ins w:id="487" w:author="Venable, Isaac" w:date="2024-05-21T19:57:00Z" w16du:dateUtc="2024-05-22T02:57:00Z"/>
                <w:rFonts w:ascii="Arial" w:hAnsi="Arial" w:cs="Arial"/>
                <w:sz w:val="22"/>
                <w:szCs w:val="22"/>
              </w:rPr>
            </w:pPr>
            <w:ins w:id="488" w:author="Venable, Isaac" w:date="2024-05-21T19:57:00Z" w16du:dateUtc="2024-05-22T02:5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Record Splits</w:t>
              </w:r>
            </w:ins>
          </w:p>
        </w:tc>
        <w:tc>
          <w:tcPr>
            <w:tcW w:w="900" w:type="dxa"/>
            <w:shd w:val="clear" w:color="auto" w:fill="auto"/>
          </w:tcPr>
          <w:p w14:paraId="12FDABE1" w14:textId="3B29A391" w:rsidR="00115766" w:rsidRPr="007769BC" w:rsidRDefault="00115766" w:rsidP="00376A9F">
            <w:pPr>
              <w:rPr>
                <w:ins w:id="489" w:author="Venable, Isaac" w:date="2024-05-21T19:57:00Z" w16du:dateUtc="2024-05-22T02:57:00Z"/>
                <w:rFonts w:ascii="Arial" w:hAnsi="Arial" w:cs="Arial"/>
                <w:sz w:val="22"/>
                <w:szCs w:val="22"/>
              </w:rPr>
            </w:pPr>
            <w:ins w:id="490" w:author="Venable, Isaac" w:date="2024-05-21T19:57:00Z" w16du:dateUtc="2024-05-22T02:57:00Z">
              <w:r w:rsidRPr="007769BC">
                <w:rPr>
                  <w:rFonts w:ascii="Arial" w:hAnsi="Arial" w:cs="Arial"/>
                  <w:b/>
                  <w:sz w:val="22"/>
                  <w:szCs w:val="22"/>
                </w:rPr>
                <w:t>ID</w:t>
              </w:r>
              <w:r w:rsidRPr="007769BC">
                <w:rPr>
                  <w:rFonts w:ascii="Arial" w:hAnsi="Arial" w:cs="Arial"/>
                  <w:sz w:val="22"/>
                  <w:szCs w:val="22"/>
                </w:rPr>
                <w:t xml:space="preserve">:  </w:t>
              </w:r>
            </w:ins>
            <w:ins w:id="491" w:author="Venable, Isaac" w:date="2024-05-21T19:58:00Z" w16du:dateUtc="2024-05-22T02:58:00Z">
              <w:r>
                <w:rPr>
                  <w:rFonts w:ascii="Arial" w:hAnsi="Arial" w:cs="Arial"/>
                  <w:sz w:val="22"/>
                  <w:szCs w:val="22"/>
                </w:rPr>
                <w:t>01</w:t>
              </w:r>
            </w:ins>
          </w:p>
        </w:tc>
        <w:tc>
          <w:tcPr>
            <w:tcW w:w="2718" w:type="dxa"/>
            <w:shd w:val="clear" w:color="auto" w:fill="auto"/>
          </w:tcPr>
          <w:p w14:paraId="28B79D06" w14:textId="002D9F75" w:rsidR="00115766" w:rsidRPr="007769BC" w:rsidRDefault="00115766" w:rsidP="00376A9F">
            <w:pPr>
              <w:rPr>
                <w:ins w:id="492" w:author="Venable, Isaac" w:date="2024-05-21T19:57:00Z" w16du:dateUtc="2024-05-22T02:57:00Z"/>
                <w:rFonts w:ascii="Arial" w:hAnsi="Arial" w:cs="Arial"/>
                <w:sz w:val="22"/>
                <w:szCs w:val="22"/>
              </w:rPr>
            </w:pPr>
            <w:ins w:id="493" w:author="Venable, Isaac" w:date="2024-05-21T19:57:00Z" w16du:dateUtc="2024-05-22T02:57:00Z">
              <w:r w:rsidRPr="007769BC">
                <w:rPr>
                  <w:rFonts w:ascii="Arial" w:hAnsi="Arial" w:cs="Arial"/>
                  <w:b/>
                  <w:sz w:val="22"/>
                  <w:szCs w:val="22"/>
                </w:rPr>
                <w:t>Importance</w:t>
              </w:r>
              <w:r w:rsidRPr="007769BC">
                <w:rPr>
                  <w:rFonts w:ascii="Arial" w:hAnsi="Arial" w:cs="Arial"/>
                  <w:sz w:val="22"/>
                  <w:szCs w:val="22"/>
                </w:rPr>
                <w:t xml:space="preserve">: </w:t>
              </w:r>
            </w:ins>
            <w:ins w:id="494" w:author="Venable, Isaac" w:date="2024-05-21T20:02:00Z" w16du:dateUtc="2024-05-22T03:02:00Z">
              <w:r>
                <w:rPr>
                  <w:rFonts w:ascii="Arial" w:hAnsi="Arial" w:cs="Arial"/>
                  <w:sz w:val="22"/>
                  <w:szCs w:val="22"/>
                </w:rPr>
                <w:t>Must Have</w:t>
              </w:r>
            </w:ins>
          </w:p>
        </w:tc>
      </w:tr>
      <w:tr w:rsidR="00115766" w:rsidRPr="007769BC" w14:paraId="40DB7038" w14:textId="77777777" w:rsidTr="00376A9F">
        <w:trPr>
          <w:ins w:id="495" w:author="Venable, Isaac" w:date="2024-05-21T19:57:00Z" w16du:dateUtc="2024-05-22T02:57:00Z"/>
        </w:trPr>
        <w:tc>
          <w:tcPr>
            <w:tcW w:w="4788" w:type="dxa"/>
            <w:shd w:val="clear" w:color="auto" w:fill="auto"/>
          </w:tcPr>
          <w:p w14:paraId="200D7F9E" w14:textId="50B4CFF2" w:rsidR="00115766" w:rsidRPr="007769BC" w:rsidRDefault="00115766" w:rsidP="00376A9F">
            <w:pPr>
              <w:rPr>
                <w:ins w:id="496" w:author="Venable, Isaac" w:date="2024-05-21T19:57:00Z" w16du:dateUtc="2024-05-22T02:57:00Z"/>
                <w:rFonts w:ascii="Arial" w:hAnsi="Arial" w:cs="Arial"/>
                <w:sz w:val="22"/>
                <w:szCs w:val="22"/>
              </w:rPr>
            </w:pPr>
            <w:ins w:id="497" w:author="Venable, Isaac" w:date="2024-05-21T19:57:00Z" w16du:dateUtc="2024-05-22T02:5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498" w:author="Venable, Isaac" w:date="2024-05-21T19:58:00Z" w16du:dateUtc="2024-05-22T02:58:00Z">
              <w:r>
                <w:rPr>
                  <w:rFonts w:ascii="Arial" w:hAnsi="Arial" w:cs="Arial"/>
                  <w:sz w:val="22"/>
                  <w:szCs w:val="22"/>
                </w:rPr>
                <w:t>Coach/Split Recorder</w:t>
              </w:r>
            </w:ins>
          </w:p>
        </w:tc>
        <w:tc>
          <w:tcPr>
            <w:tcW w:w="4788" w:type="dxa"/>
            <w:gridSpan w:val="3"/>
            <w:shd w:val="clear" w:color="auto" w:fill="auto"/>
          </w:tcPr>
          <w:p w14:paraId="40E58992" w14:textId="14E179A6" w:rsidR="00115766" w:rsidRPr="007769BC" w:rsidRDefault="00115766" w:rsidP="00376A9F">
            <w:pPr>
              <w:rPr>
                <w:ins w:id="499" w:author="Venable, Isaac" w:date="2024-05-21T19:57:00Z" w16du:dateUtc="2024-05-22T02:57:00Z"/>
                <w:rFonts w:ascii="Arial" w:hAnsi="Arial" w:cs="Arial"/>
                <w:sz w:val="22"/>
                <w:szCs w:val="22"/>
              </w:rPr>
            </w:pPr>
            <w:ins w:id="500" w:author="Venable, Isaac" w:date="2024-05-21T19:57:00Z" w16du:dateUtc="2024-05-22T02:5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501" w:author="Venable, Isaac" w:date="2024-05-21T20:29:00Z" w16du:dateUtc="2024-05-22T03:29:00Z">
              <w:r w:rsidR="00BD2DC4">
                <w:rPr>
                  <w:rFonts w:ascii="Arial" w:hAnsi="Arial" w:cs="Arial"/>
                  <w:sz w:val="22"/>
                  <w:szCs w:val="22"/>
                </w:rPr>
                <w:t>Essential</w:t>
              </w:r>
            </w:ins>
          </w:p>
        </w:tc>
      </w:tr>
      <w:tr w:rsidR="00115766" w:rsidRPr="007769BC" w14:paraId="7F4B6844" w14:textId="77777777" w:rsidTr="00376A9F">
        <w:trPr>
          <w:ins w:id="502" w:author="Venable, Isaac" w:date="2024-05-21T19:57:00Z" w16du:dateUtc="2024-05-22T02:57:00Z"/>
        </w:trPr>
        <w:tc>
          <w:tcPr>
            <w:tcW w:w="9576" w:type="dxa"/>
            <w:gridSpan w:val="4"/>
            <w:shd w:val="clear" w:color="auto" w:fill="auto"/>
          </w:tcPr>
          <w:p w14:paraId="3D6CE771" w14:textId="77777777" w:rsidR="00115766" w:rsidRDefault="00115766" w:rsidP="00376A9F">
            <w:pPr>
              <w:rPr>
                <w:ins w:id="503" w:author="Venable, Isaac" w:date="2024-05-21T19:57:00Z" w16du:dateUtc="2024-05-22T02:57:00Z"/>
                <w:rFonts w:ascii="Arial" w:hAnsi="Arial" w:cs="Arial"/>
                <w:b/>
                <w:sz w:val="22"/>
                <w:szCs w:val="22"/>
              </w:rPr>
            </w:pPr>
            <w:ins w:id="504" w:author="Venable, Isaac" w:date="2024-05-21T19:57:00Z" w16du:dateUtc="2024-05-22T02:57:00Z">
              <w:r>
                <w:rPr>
                  <w:rFonts w:ascii="Arial" w:hAnsi="Arial" w:cs="Arial"/>
                  <w:b/>
                  <w:sz w:val="22"/>
                  <w:szCs w:val="22"/>
                </w:rPr>
                <w:t>Supporting Actors:</w:t>
              </w:r>
            </w:ins>
          </w:p>
          <w:p w14:paraId="15F79E63" w14:textId="77777777" w:rsidR="00115766" w:rsidRDefault="00115766" w:rsidP="00376A9F">
            <w:pPr>
              <w:rPr>
                <w:ins w:id="505" w:author="Venable, Isaac" w:date="2024-05-21T19:57:00Z" w16du:dateUtc="2024-05-22T02:57:00Z"/>
                <w:rFonts w:ascii="Arial" w:hAnsi="Arial" w:cs="Arial"/>
                <w:b/>
                <w:sz w:val="22"/>
                <w:szCs w:val="22"/>
              </w:rPr>
            </w:pPr>
          </w:p>
          <w:p w14:paraId="5784089E" w14:textId="77777777" w:rsidR="00115766" w:rsidRPr="007769BC" w:rsidRDefault="00115766" w:rsidP="00376A9F">
            <w:pPr>
              <w:rPr>
                <w:ins w:id="506" w:author="Venable, Isaac" w:date="2024-05-21T19:57:00Z" w16du:dateUtc="2024-05-22T02:57:00Z"/>
                <w:rFonts w:ascii="Arial" w:hAnsi="Arial" w:cs="Arial"/>
                <w:b/>
                <w:sz w:val="22"/>
                <w:szCs w:val="22"/>
              </w:rPr>
            </w:pPr>
          </w:p>
        </w:tc>
      </w:tr>
      <w:tr w:rsidR="00115766" w:rsidRPr="007769BC" w14:paraId="2AA3D713" w14:textId="77777777" w:rsidTr="00376A9F">
        <w:trPr>
          <w:ins w:id="507" w:author="Venable, Isaac" w:date="2024-05-21T19:57:00Z" w16du:dateUtc="2024-05-22T02:57:00Z"/>
        </w:trPr>
        <w:tc>
          <w:tcPr>
            <w:tcW w:w="9576" w:type="dxa"/>
            <w:gridSpan w:val="4"/>
            <w:shd w:val="clear" w:color="auto" w:fill="auto"/>
          </w:tcPr>
          <w:p w14:paraId="0AEBF4DD" w14:textId="77777777" w:rsidR="00115766" w:rsidRPr="007769BC" w:rsidRDefault="00115766" w:rsidP="00376A9F">
            <w:pPr>
              <w:rPr>
                <w:ins w:id="508" w:author="Venable, Isaac" w:date="2024-05-21T19:57:00Z" w16du:dateUtc="2024-05-22T02:57:00Z"/>
                <w:rFonts w:ascii="Arial" w:hAnsi="Arial" w:cs="Arial"/>
                <w:sz w:val="22"/>
                <w:szCs w:val="22"/>
              </w:rPr>
            </w:pPr>
            <w:ins w:id="509" w:author="Venable, Isaac" w:date="2024-05-21T19:57:00Z" w16du:dateUtc="2024-05-22T02:5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191D7504" w14:textId="0F307459" w:rsidR="00115766" w:rsidRPr="007769BC" w:rsidRDefault="00115766" w:rsidP="00376A9F">
            <w:pPr>
              <w:rPr>
                <w:ins w:id="510" w:author="Venable, Isaac" w:date="2024-05-21T19:57:00Z" w16du:dateUtc="2024-05-22T02:57:00Z"/>
                <w:rFonts w:ascii="Arial" w:hAnsi="Arial" w:cs="Arial"/>
                <w:sz w:val="22"/>
                <w:szCs w:val="22"/>
              </w:rPr>
            </w:pPr>
            <w:ins w:id="511" w:author="Venable, Isaac" w:date="2024-05-21T20:02:00Z" w16du:dateUtc="2024-05-22T03:02:00Z">
              <w:r>
                <w:rPr>
                  <w:rFonts w:ascii="Arial" w:hAnsi="Arial" w:cs="Arial"/>
                  <w:sz w:val="22"/>
                  <w:szCs w:val="22"/>
                </w:rPr>
                <w:t xml:space="preserve">The runner will </w:t>
              </w:r>
            </w:ins>
            <w:ins w:id="512" w:author="Venable, Isaac" w:date="2024-05-21T20:03:00Z" w16du:dateUtc="2024-05-22T03:03:00Z">
              <w:r>
                <w:rPr>
                  <w:rFonts w:ascii="Arial" w:hAnsi="Arial" w:cs="Arial"/>
                  <w:sz w:val="22"/>
                  <w:szCs w:val="22"/>
                </w:rPr>
                <w:t xml:space="preserve">see improvements in their race by having splits recorded for them. </w:t>
              </w:r>
            </w:ins>
          </w:p>
          <w:p w14:paraId="1A1ECCCF" w14:textId="77777777" w:rsidR="00115766" w:rsidRPr="007769BC" w:rsidRDefault="00115766" w:rsidP="00376A9F">
            <w:pPr>
              <w:rPr>
                <w:ins w:id="513" w:author="Venable, Isaac" w:date="2024-05-21T19:57:00Z" w16du:dateUtc="2024-05-22T02:57:00Z"/>
                <w:rFonts w:ascii="Arial" w:hAnsi="Arial" w:cs="Arial"/>
                <w:sz w:val="22"/>
                <w:szCs w:val="22"/>
              </w:rPr>
            </w:pPr>
          </w:p>
        </w:tc>
      </w:tr>
      <w:tr w:rsidR="00115766" w:rsidRPr="007769BC" w14:paraId="2E95423F" w14:textId="77777777" w:rsidTr="00376A9F">
        <w:trPr>
          <w:ins w:id="514" w:author="Venable, Isaac" w:date="2024-05-21T19:57:00Z" w16du:dateUtc="2024-05-22T02:57:00Z"/>
        </w:trPr>
        <w:tc>
          <w:tcPr>
            <w:tcW w:w="9576" w:type="dxa"/>
            <w:gridSpan w:val="4"/>
            <w:shd w:val="clear" w:color="auto" w:fill="auto"/>
          </w:tcPr>
          <w:p w14:paraId="6A7EBE61" w14:textId="77777777" w:rsidR="00115766" w:rsidRPr="007769BC" w:rsidRDefault="00115766" w:rsidP="00376A9F">
            <w:pPr>
              <w:rPr>
                <w:ins w:id="515" w:author="Venable, Isaac" w:date="2024-05-21T19:57:00Z" w16du:dateUtc="2024-05-22T02:57:00Z"/>
                <w:rFonts w:ascii="Arial" w:hAnsi="Arial" w:cs="Arial"/>
                <w:sz w:val="22"/>
                <w:szCs w:val="22"/>
              </w:rPr>
            </w:pPr>
            <w:ins w:id="516" w:author="Venable, Isaac" w:date="2024-05-21T19:57:00Z" w16du:dateUtc="2024-05-22T02:5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1B5A7E36" w14:textId="71842984" w:rsidR="00115766" w:rsidRPr="007769BC" w:rsidRDefault="00115766" w:rsidP="00376A9F">
            <w:pPr>
              <w:rPr>
                <w:ins w:id="517" w:author="Venable, Isaac" w:date="2024-05-21T19:57:00Z" w16du:dateUtc="2024-05-22T02:57:00Z"/>
                <w:rFonts w:ascii="Arial" w:hAnsi="Arial" w:cs="Arial"/>
                <w:sz w:val="22"/>
                <w:szCs w:val="22"/>
              </w:rPr>
            </w:pPr>
            <w:ins w:id="518" w:author="Venable, Isaac" w:date="2024-05-21T20:03:00Z" w16du:dateUtc="2024-05-22T03:03:00Z">
              <w:r>
                <w:rPr>
                  <w:rFonts w:ascii="Arial" w:hAnsi="Arial" w:cs="Arial"/>
                  <w:sz w:val="22"/>
                  <w:szCs w:val="22"/>
                </w:rPr>
                <w:t xml:space="preserve">Either a coach or other split recorder can time and record splits for a runner for a race </w:t>
              </w:r>
            </w:ins>
            <w:ins w:id="519" w:author="Venable, Isaac" w:date="2024-05-21T20:04:00Z" w16du:dateUtc="2024-05-22T03:04:00Z">
              <w:r>
                <w:rPr>
                  <w:rFonts w:ascii="Arial" w:hAnsi="Arial" w:cs="Arial"/>
                  <w:sz w:val="22"/>
                  <w:szCs w:val="22"/>
                </w:rPr>
                <w:t>of any distance and splits of any size</w:t>
              </w:r>
            </w:ins>
            <w:ins w:id="520" w:author="Venable, Isaac" w:date="2024-05-21T20:03:00Z" w16du:dateUtc="2024-05-22T03:03:00Z">
              <w:r>
                <w:rPr>
                  <w:rFonts w:ascii="Arial" w:hAnsi="Arial" w:cs="Arial"/>
                  <w:sz w:val="22"/>
                  <w:szCs w:val="22"/>
                </w:rPr>
                <w:t xml:space="preserve">. </w:t>
              </w:r>
            </w:ins>
          </w:p>
          <w:p w14:paraId="52E176BE" w14:textId="77777777" w:rsidR="00115766" w:rsidRPr="007769BC" w:rsidRDefault="00115766" w:rsidP="00376A9F">
            <w:pPr>
              <w:rPr>
                <w:ins w:id="521" w:author="Venable, Isaac" w:date="2024-05-21T19:57:00Z" w16du:dateUtc="2024-05-22T02:57:00Z"/>
                <w:rFonts w:ascii="Arial" w:hAnsi="Arial" w:cs="Arial"/>
                <w:sz w:val="22"/>
                <w:szCs w:val="22"/>
              </w:rPr>
            </w:pPr>
          </w:p>
        </w:tc>
      </w:tr>
      <w:tr w:rsidR="00115766" w:rsidRPr="007769BC" w14:paraId="72AD4BBA" w14:textId="77777777" w:rsidTr="00376A9F">
        <w:trPr>
          <w:ins w:id="522" w:author="Venable, Isaac" w:date="2024-05-21T19:57:00Z" w16du:dateUtc="2024-05-22T02:57:00Z"/>
        </w:trPr>
        <w:tc>
          <w:tcPr>
            <w:tcW w:w="9576" w:type="dxa"/>
            <w:gridSpan w:val="4"/>
            <w:shd w:val="clear" w:color="auto" w:fill="auto"/>
          </w:tcPr>
          <w:p w14:paraId="2F1B41F4" w14:textId="70D5485D" w:rsidR="00115766" w:rsidRPr="007769BC" w:rsidRDefault="00115766" w:rsidP="00376A9F">
            <w:pPr>
              <w:rPr>
                <w:ins w:id="523" w:author="Venable, Isaac" w:date="2024-05-21T19:57:00Z" w16du:dateUtc="2024-05-22T02:57:00Z"/>
                <w:rFonts w:ascii="Arial" w:hAnsi="Arial" w:cs="Arial"/>
                <w:sz w:val="22"/>
                <w:szCs w:val="22"/>
              </w:rPr>
            </w:pPr>
            <w:ins w:id="524" w:author="Venable, Isaac" w:date="2024-05-21T19:57:00Z" w16du:dateUtc="2024-05-22T02:57:00Z">
              <w:r w:rsidRPr="007769BC">
                <w:rPr>
                  <w:rFonts w:ascii="Arial" w:hAnsi="Arial" w:cs="Arial"/>
                  <w:b/>
                  <w:sz w:val="22"/>
                  <w:szCs w:val="22"/>
                </w:rPr>
                <w:t>Trigger</w:t>
              </w:r>
              <w:r w:rsidRPr="007769BC">
                <w:rPr>
                  <w:rFonts w:ascii="Arial" w:hAnsi="Arial" w:cs="Arial"/>
                  <w:sz w:val="22"/>
                  <w:szCs w:val="22"/>
                </w:rPr>
                <w:t xml:space="preserve">: </w:t>
              </w:r>
            </w:ins>
            <w:ins w:id="525" w:author="Venable, Isaac" w:date="2024-05-21T20:04:00Z" w16du:dateUtc="2024-05-22T03:04:00Z">
              <w:r>
                <w:rPr>
                  <w:rFonts w:ascii="Arial" w:hAnsi="Arial" w:cs="Arial"/>
                  <w:sz w:val="22"/>
                  <w:szCs w:val="22"/>
                </w:rPr>
                <w:t xml:space="preserve">When the start race </w:t>
              </w:r>
            </w:ins>
            <w:ins w:id="526" w:author="Venable, Isaac" w:date="2024-05-21T20:05:00Z" w16du:dateUtc="2024-05-22T03:05:00Z">
              <w:r>
                <w:rPr>
                  <w:rFonts w:ascii="Arial" w:hAnsi="Arial" w:cs="Arial"/>
                  <w:sz w:val="22"/>
                  <w:szCs w:val="22"/>
                </w:rPr>
                <w:t>button is selected, and when the split button is selected mid-race</w:t>
              </w:r>
            </w:ins>
          </w:p>
          <w:p w14:paraId="43BE0A07" w14:textId="77777777" w:rsidR="00115766" w:rsidRPr="007769BC" w:rsidRDefault="00115766" w:rsidP="00376A9F">
            <w:pPr>
              <w:rPr>
                <w:ins w:id="527" w:author="Venable, Isaac" w:date="2024-05-21T19:57:00Z" w16du:dateUtc="2024-05-22T02:57:00Z"/>
                <w:rFonts w:ascii="Arial" w:hAnsi="Arial" w:cs="Arial"/>
                <w:sz w:val="22"/>
                <w:szCs w:val="22"/>
              </w:rPr>
            </w:pPr>
          </w:p>
          <w:p w14:paraId="6C9386F5" w14:textId="0D1EA874" w:rsidR="00115766" w:rsidRPr="007769BC" w:rsidRDefault="00115766" w:rsidP="00376A9F">
            <w:pPr>
              <w:tabs>
                <w:tab w:val="left" w:pos="1980"/>
                <w:tab w:val="left" w:pos="3240"/>
              </w:tabs>
              <w:rPr>
                <w:ins w:id="528" w:author="Venable, Isaac" w:date="2024-05-21T19:57:00Z" w16du:dateUtc="2024-05-22T02:57:00Z"/>
                <w:rFonts w:ascii="Arial" w:hAnsi="Arial" w:cs="Arial"/>
                <w:sz w:val="22"/>
                <w:szCs w:val="22"/>
              </w:rPr>
            </w:pPr>
            <w:ins w:id="529" w:author="Venable, Isaac" w:date="2024-05-21T19:57:00Z" w16du:dateUtc="2024-05-22T02:5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530" w:author="Venable, Isaac" w:date="2024-05-21T20:00:00Z" w16du:dateUtc="2024-05-22T03:00:00Z">
              <w:r>
                <w:rPr>
                  <w:rFonts w:ascii="Arial" w:hAnsi="Arial" w:cs="Arial"/>
                  <w:sz w:val="22"/>
                  <w:szCs w:val="22"/>
                </w:rPr>
                <w:t>x</w:t>
              </w:r>
            </w:ins>
            <w:ins w:id="531" w:author="Venable, Isaac" w:date="2024-05-21T19:57:00Z" w16du:dateUtc="2024-05-22T02:57: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115766" w:rsidRPr="007769BC" w14:paraId="5A937A25" w14:textId="77777777" w:rsidTr="00376A9F">
        <w:trPr>
          <w:ins w:id="532" w:author="Venable, Isaac" w:date="2024-05-21T19:57:00Z" w16du:dateUtc="2024-05-22T02:57:00Z"/>
        </w:trPr>
        <w:tc>
          <w:tcPr>
            <w:tcW w:w="9576" w:type="dxa"/>
            <w:gridSpan w:val="4"/>
            <w:shd w:val="clear" w:color="auto" w:fill="auto"/>
          </w:tcPr>
          <w:p w14:paraId="7D3F1FF8" w14:textId="77777777" w:rsidR="00115766" w:rsidRPr="007769BC" w:rsidRDefault="00115766" w:rsidP="00376A9F">
            <w:pPr>
              <w:rPr>
                <w:ins w:id="533" w:author="Venable, Isaac" w:date="2024-05-21T19:57:00Z" w16du:dateUtc="2024-05-22T02:57:00Z"/>
                <w:rFonts w:ascii="Arial" w:hAnsi="Arial" w:cs="Arial"/>
                <w:sz w:val="22"/>
                <w:szCs w:val="22"/>
              </w:rPr>
            </w:pPr>
            <w:ins w:id="534" w:author="Venable, Isaac" w:date="2024-05-21T19:57:00Z" w16du:dateUtc="2024-05-22T02:57:00Z">
              <w:r w:rsidRPr="007769BC">
                <w:rPr>
                  <w:rFonts w:ascii="Arial" w:hAnsi="Arial" w:cs="Arial"/>
                  <w:b/>
                  <w:sz w:val="22"/>
                  <w:szCs w:val="22"/>
                </w:rPr>
                <w:t>Relationships</w:t>
              </w:r>
              <w:r w:rsidRPr="007769BC">
                <w:rPr>
                  <w:rFonts w:ascii="Arial" w:hAnsi="Arial" w:cs="Arial"/>
                  <w:sz w:val="22"/>
                  <w:szCs w:val="22"/>
                </w:rPr>
                <w:t xml:space="preserve">: </w:t>
              </w:r>
            </w:ins>
          </w:p>
          <w:p w14:paraId="79BA619B" w14:textId="05492973" w:rsidR="00115766" w:rsidRPr="007769BC" w:rsidRDefault="00115766" w:rsidP="00376A9F">
            <w:pPr>
              <w:tabs>
                <w:tab w:val="left" w:pos="720"/>
              </w:tabs>
              <w:rPr>
                <w:ins w:id="535" w:author="Venable, Isaac" w:date="2024-05-21T19:57:00Z" w16du:dateUtc="2024-05-22T02:57:00Z"/>
                <w:rFonts w:ascii="Arial" w:hAnsi="Arial" w:cs="Arial"/>
                <w:sz w:val="22"/>
                <w:szCs w:val="22"/>
              </w:rPr>
            </w:pPr>
            <w:ins w:id="536" w:author="Venable, Isaac" w:date="2024-05-21T19:57:00Z" w16du:dateUtc="2024-05-22T02:5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537" w:author="Venable, Isaac" w:date="2024-05-21T20:24:00Z" w16du:dateUtc="2024-05-22T03:24:00Z">
              <w:r w:rsidR="00A4620E">
                <w:rPr>
                  <w:rFonts w:ascii="Arial" w:hAnsi="Arial" w:cs="Arial"/>
                  <w:sz w:val="22"/>
                  <w:szCs w:val="22"/>
                </w:rPr>
                <w:t>Gives the runner information during and after their race</w:t>
              </w:r>
            </w:ins>
          </w:p>
          <w:p w14:paraId="7E3F6287" w14:textId="30709C0F" w:rsidR="00115766" w:rsidRPr="007769BC" w:rsidRDefault="00115766" w:rsidP="00376A9F">
            <w:pPr>
              <w:tabs>
                <w:tab w:val="left" w:pos="720"/>
              </w:tabs>
              <w:rPr>
                <w:ins w:id="538" w:author="Venable, Isaac" w:date="2024-05-21T19:57:00Z" w16du:dateUtc="2024-05-22T02:57:00Z"/>
                <w:rFonts w:ascii="Arial" w:hAnsi="Arial" w:cs="Arial"/>
                <w:sz w:val="22"/>
                <w:szCs w:val="22"/>
              </w:rPr>
            </w:pPr>
            <w:ins w:id="539" w:author="Venable, Isaac" w:date="2024-05-21T19:57:00Z" w16du:dateUtc="2024-05-22T02:5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540" w:author="Venable, Isaac" w:date="2024-05-21T20:25:00Z" w16du:dateUtc="2024-05-22T03:25:00Z">
              <w:r w:rsidR="00A4620E">
                <w:rPr>
                  <w:rFonts w:ascii="Arial" w:hAnsi="Arial" w:cs="Arial"/>
                  <w:sz w:val="22"/>
                  <w:szCs w:val="22"/>
                </w:rPr>
                <w:t>N/A</w:t>
              </w:r>
            </w:ins>
          </w:p>
          <w:p w14:paraId="60B3D28C" w14:textId="6BB6BFDE" w:rsidR="00115766" w:rsidRPr="007769BC" w:rsidRDefault="00115766" w:rsidP="00376A9F">
            <w:pPr>
              <w:tabs>
                <w:tab w:val="left" w:pos="720"/>
              </w:tabs>
              <w:rPr>
                <w:ins w:id="541" w:author="Venable, Isaac" w:date="2024-05-21T19:57:00Z" w16du:dateUtc="2024-05-22T02:57:00Z"/>
                <w:rFonts w:ascii="Arial" w:hAnsi="Arial" w:cs="Arial"/>
                <w:sz w:val="22"/>
                <w:szCs w:val="22"/>
              </w:rPr>
            </w:pPr>
            <w:ins w:id="542" w:author="Venable, Isaac" w:date="2024-05-21T19:57:00Z" w16du:dateUtc="2024-05-22T02:5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543" w:author="Venable, Isaac" w:date="2024-05-21T20:26:00Z" w16du:dateUtc="2024-05-22T03:26:00Z">
              <w:r w:rsidR="00BD2DC4">
                <w:rPr>
                  <w:rFonts w:ascii="Arial" w:hAnsi="Arial" w:cs="Arial"/>
                  <w:sz w:val="22"/>
                  <w:szCs w:val="22"/>
                </w:rPr>
                <w:t>This is</w:t>
              </w:r>
            </w:ins>
            <w:ins w:id="544" w:author="Venable, Isaac" w:date="2024-05-21T20:25:00Z" w16du:dateUtc="2024-05-22T03:25:00Z">
              <w:r w:rsidR="00A4620E">
                <w:rPr>
                  <w:rFonts w:ascii="Arial" w:hAnsi="Arial" w:cs="Arial"/>
                  <w:sz w:val="22"/>
                  <w:szCs w:val="22"/>
                </w:rPr>
                <w:t xml:space="preserve"> used in making the mid-race calculations</w:t>
              </w:r>
            </w:ins>
            <w:ins w:id="545" w:author="Venable, Isaac" w:date="2024-05-21T20:26:00Z" w16du:dateUtc="2024-05-22T03:26:00Z">
              <w:r w:rsidR="00A4620E">
                <w:rPr>
                  <w:rFonts w:ascii="Arial" w:hAnsi="Arial" w:cs="Arial"/>
                  <w:sz w:val="22"/>
                  <w:szCs w:val="22"/>
                </w:rPr>
                <w:t xml:space="preserve"> and saving splits. </w:t>
              </w:r>
            </w:ins>
          </w:p>
          <w:p w14:paraId="6DA12849" w14:textId="670E43CF" w:rsidR="00115766" w:rsidRPr="007769BC" w:rsidRDefault="00115766" w:rsidP="00376A9F">
            <w:pPr>
              <w:tabs>
                <w:tab w:val="left" w:pos="720"/>
              </w:tabs>
              <w:rPr>
                <w:ins w:id="546" w:author="Venable, Isaac" w:date="2024-05-21T19:57:00Z" w16du:dateUtc="2024-05-22T02:57:00Z"/>
                <w:rFonts w:ascii="Arial" w:hAnsi="Arial" w:cs="Arial"/>
                <w:sz w:val="22"/>
                <w:szCs w:val="22"/>
              </w:rPr>
            </w:pPr>
            <w:ins w:id="547" w:author="Venable, Isaac" w:date="2024-05-21T19:57:00Z" w16du:dateUtc="2024-05-22T02:5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ins>
            <w:ins w:id="548" w:author="Venable, Isaac" w:date="2024-05-21T20:26:00Z" w16du:dateUtc="2024-05-22T03:26:00Z">
              <w:r w:rsidR="00BD2DC4">
                <w:rPr>
                  <w:rFonts w:ascii="Arial" w:hAnsi="Arial" w:cs="Arial"/>
                  <w:sz w:val="22"/>
                  <w:szCs w:val="22"/>
                </w:rPr>
                <w:t>N/A</w:t>
              </w:r>
            </w:ins>
          </w:p>
        </w:tc>
      </w:tr>
      <w:tr w:rsidR="00115766" w:rsidRPr="007769BC" w14:paraId="1A17EB6C" w14:textId="77777777" w:rsidTr="00376A9F">
        <w:trPr>
          <w:ins w:id="549" w:author="Venable, Isaac" w:date="2024-05-21T19:57:00Z" w16du:dateUtc="2024-05-22T02:57:00Z"/>
        </w:trPr>
        <w:tc>
          <w:tcPr>
            <w:tcW w:w="9576" w:type="dxa"/>
            <w:gridSpan w:val="4"/>
            <w:shd w:val="clear" w:color="auto" w:fill="auto"/>
          </w:tcPr>
          <w:p w14:paraId="66C1C092" w14:textId="77777777" w:rsidR="00115766" w:rsidRPr="007769BC" w:rsidRDefault="00115766" w:rsidP="00376A9F">
            <w:pPr>
              <w:rPr>
                <w:ins w:id="550" w:author="Venable, Isaac" w:date="2024-05-21T19:57:00Z" w16du:dateUtc="2024-05-22T02:57:00Z"/>
                <w:rFonts w:ascii="Arial" w:hAnsi="Arial" w:cs="Arial"/>
                <w:sz w:val="22"/>
                <w:szCs w:val="22"/>
              </w:rPr>
            </w:pPr>
            <w:ins w:id="551" w:author="Venable, Isaac" w:date="2024-05-21T19:57:00Z" w16du:dateUtc="2024-05-22T02:5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320586CB" w14:textId="4F3A1865" w:rsidR="00115766" w:rsidRDefault="002945A1" w:rsidP="002945A1">
            <w:pPr>
              <w:pStyle w:val="ListParagraph"/>
              <w:numPr>
                <w:ilvl w:val="0"/>
                <w:numId w:val="24"/>
              </w:numPr>
              <w:rPr>
                <w:ins w:id="552" w:author="Venable, Isaac" w:date="2024-05-21T20:06:00Z" w16du:dateUtc="2024-05-22T03:06:00Z"/>
                <w:rFonts w:ascii="Arial" w:hAnsi="Arial" w:cs="Arial"/>
                <w:sz w:val="22"/>
                <w:szCs w:val="22"/>
              </w:rPr>
            </w:pPr>
            <w:ins w:id="553" w:author="Venable, Isaac" w:date="2024-05-21T20:06:00Z" w16du:dateUtc="2024-05-22T03:06:00Z">
              <w:r>
                <w:rPr>
                  <w:rFonts w:ascii="Arial" w:hAnsi="Arial" w:cs="Arial"/>
                  <w:sz w:val="22"/>
                  <w:szCs w:val="22"/>
                </w:rPr>
                <w:t>Split recorder or coach starts the race</w:t>
              </w:r>
            </w:ins>
          </w:p>
          <w:p w14:paraId="4762A1E4" w14:textId="16F91623" w:rsidR="002945A1" w:rsidRDefault="002945A1" w:rsidP="002945A1">
            <w:pPr>
              <w:pStyle w:val="ListParagraph"/>
              <w:numPr>
                <w:ilvl w:val="0"/>
                <w:numId w:val="24"/>
              </w:numPr>
              <w:rPr>
                <w:ins w:id="554" w:author="Venable, Isaac" w:date="2024-05-21T20:07:00Z" w16du:dateUtc="2024-05-22T03:07:00Z"/>
                <w:rFonts w:ascii="Arial" w:hAnsi="Arial" w:cs="Arial"/>
                <w:sz w:val="22"/>
                <w:szCs w:val="22"/>
              </w:rPr>
            </w:pPr>
            <w:ins w:id="555" w:author="Venable, Isaac" w:date="2024-05-21T20:07:00Z" w16du:dateUtc="2024-05-22T03:07:00Z">
              <w:r>
                <w:rPr>
                  <w:rFonts w:ascii="Arial" w:hAnsi="Arial" w:cs="Arial"/>
                  <w:sz w:val="22"/>
                  <w:szCs w:val="22"/>
                </w:rPr>
                <w:t>The split button is pressed once per lap to record splits</w:t>
              </w:r>
            </w:ins>
          </w:p>
          <w:p w14:paraId="52B40191" w14:textId="4E8EBAB5" w:rsidR="002945A1" w:rsidRPr="002945A1" w:rsidRDefault="002945A1" w:rsidP="002945A1">
            <w:pPr>
              <w:pStyle w:val="ListParagraph"/>
              <w:numPr>
                <w:ilvl w:val="0"/>
                <w:numId w:val="24"/>
              </w:numPr>
              <w:rPr>
                <w:ins w:id="556" w:author="Venable, Isaac" w:date="2024-05-21T19:57:00Z" w16du:dateUtc="2024-05-22T02:57:00Z"/>
                <w:rFonts w:ascii="Arial" w:hAnsi="Arial" w:cs="Arial"/>
                <w:sz w:val="22"/>
                <w:szCs w:val="22"/>
                <w:rPrChange w:id="557" w:author="Venable, Isaac" w:date="2024-05-21T20:06:00Z" w16du:dateUtc="2024-05-22T03:06:00Z">
                  <w:rPr>
                    <w:ins w:id="558" w:author="Venable, Isaac" w:date="2024-05-21T19:57:00Z" w16du:dateUtc="2024-05-22T02:57:00Z"/>
                  </w:rPr>
                </w:rPrChange>
              </w:rPr>
              <w:pPrChange w:id="559" w:author="Venable, Isaac" w:date="2024-05-21T20:06:00Z" w16du:dateUtc="2024-05-22T03:06:00Z">
                <w:pPr/>
              </w:pPrChange>
            </w:pPr>
            <w:ins w:id="560" w:author="Venable, Isaac" w:date="2024-05-21T20:07:00Z" w16du:dateUtc="2024-05-22T03:07:00Z">
              <w:r>
                <w:rPr>
                  <w:rFonts w:ascii="Arial" w:hAnsi="Arial" w:cs="Arial"/>
                  <w:sz w:val="22"/>
                  <w:szCs w:val="22"/>
                </w:rPr>
                <w:t>On the last split</w:t>
              </w:r>
            </w:ins>
            <w:ins w:id="561" w:author="Venable, Isaac" w:date="2024-05-21T20:57:00Z" w16du:dateUtc="2024-05-22T03:57:00Z">
              <w:r w:rsidR="00690550">
                <w:rPr>
                  <w:rFonts w:ascii="Arial" w:hAnsi="Arial" w:cs="Arial"/>
                  <w:sz w:val="22"/>
                  <w:szCs w:val="22"/>
                </w:rPr>
                <w:t>,</w:t>
              </w:r>
            </w:ins>
            <w:ins w:id="562" w:author="Venable, Isaac" w:date="2024-05-21T20:07:00Z" w16du:dateUtc="2024-05-22T03:07:00Z">
              <w:r>
                <w:rPr>
                  <w:rFonts w:ascii="Arial" w:hAnsi="Arial" w:cs="Arial"/>
                  <w:sz w:val="22"/>
                  <w:szCs w:val="22"/>
                </w:rPr>
                <w:t xml:space="preserve"> the race timer st</w:t>
              </w:r>
            </w:ins>
            <w:ins w:id="563" w:author="Venable, Isaac" w:date="2024-05-21T20:08:00Z" w16du:dateUtc="2024-05-22T03:08:00Z">
              <w:r>
                <w:rPr>
                  <w:rFonts w:ascii="Arial" w:hAnsi="Arial" w:cs="Arial"/>
                  <w:sz w:val="22"/>
                  <w:szCs w:val="22"/>
                </w:rPr>
                <w:t>ops, and the list of splits can be viewed</w:t>
              </w:r>
            </w:ins>
          </w:p>
          <w:p w14:paraId="2DC3EB10" w14:textId="77777777" w:rsidR="00115766" w:rsidRPr="007769BC" w:rsidRDefault="00115766" w:rsidP="00376A9F">
            <w:pPr>
              <w:rPr>
                <w:ins w:id="564" w:author="Venable, Isaac" w:date="2024-05-21T19:57:00Z" w16du:dateUtc="2024-05-22T02:57:00Z"/>
                <w:rFonts w:ascii="Arial" w:hAnsi="Arial" w:cs="Arial"/>
                <w:sz w:val="22"/>
                <w:szCs w:val="22"/>
              </w:rPr>
            </w:pPr>
          </w:p>
          <w:p w14:paraId="501D8194" w14:textId="77777777" w:rsidR="00115766" w:rsidRPr="007769BC" w:rsidRDefault="00115766" w:rsidP="00376A9F">
            <w:pPr>
              <w:rPr>
                <w:ins w:id="565" w:author="Venable, Isaac" w:date="2024-05-21T19:57:00Z" w16du:dateUtc="2024-05-22T02:57:00Z"/>
                <w:rFonts w:ascii="Arial" w:hAnsi="Arial" w:cs="Arial"/>
                <w:sz w:val="22"/>
                <w:szCs w:val="22"/>
              </w:rPr>
            </w:pPr>
          </w:p>
          <w:p w14:paraId="1700F085" w14:textId="77777777" w:rsidR="00115766" w:rsidRPr="007769BC" w:rsidRDefault="00115766" w:rsidP="00376A9F">
            <w:pPr>
              <w:rPr>
                <w:ins w:id="566" w:author="Venable, Isaac" w:date="2024-05-21T19:57:00Z" w16du:dateUtc="2024-05-22T02:57:00Z"/>
                <w:rFonts w:ascii="Arial" w:hAnsi="Arial" w:cs="Arial"/>
                <w:sz w:val="22"/>
                <w:szCs w:val="22"/>
              </w:rPr>
            </w:pPr>
          </w:p>
        </w:tc>
      </w:tr>
      <w:tr w:rsidR="00115766" w:rsidRPr="007769BC" w14:paraId="00B6FBF4" w14:textId="77777777" w:rsidTr="00376A9F">
        <w:trPr>
          <w:trHeight w:val="498"/>
          <w:ins w:id="567" w:author="Venable, Isaac" w:date="2024-05-21T19:57:00Z" w16du:dateUtc="2024-05-22T02:57:00Z"/>
        </w:trPr>
        <w:tc>
          <w:tcPr>
            <w:tcW w:w="9576" w:type="dxa"/>
            <w:gridSpan w:val="4"/>
            <w:shd w:val="clear" w:color="auto" w:fill="auto"/>
          </w:tcPr>
          <w:p w14:paraId="37F19ADE" w14:textId="7365E27D" w:rsidR="00115766" w:rsidRPr="002945A1" w:rsidRDefault="00115766" w:rsidP="002945A1">
            <w:pPr>
              <w:rPr>
                <w:ins w:id="568" w:author="Venable, Isaac" w:date="2024-05-21T20:08:00Z" w16du:dateUtc="2024-05-22T03:08:00Z"/>
                <w:rFonts w:ascii="Arial" w:hAnsi="Arial" w:cs="Arial"/>
                <w:sz w:val="22"/>
                <w:szCs w:val="22"/>
                <w:rPrChange w:id="569" w:author="Venable, Isaac" w:date="2024-05-21T20:10:00Z" w16du:dateUtc="2024-05-22T03:10:00Z">
                  <w:rPr>
                    <w:ins w:id="570" w:author="Venable, Isaac" w:date="2024-05-21T20:08:00Z" w16du:dateUtc="2024-05-22T03:08:00Z"/>
                  </w:rPr>
                </w:rPrChange>
              </w:rPr>
              <w:pPrChange w:id="571" w:author="Venable, Isaac" w:date="2024-05-21T20:10:00Z" w16du:dateUtc="2024-05-22T03:10:00Z">
                <w:pPr>
                  <w:pStyle w:val="ListParagraph"/>
                  <w:numPr>
                    <w:numId w:val="25"/>
                  </w:numPr>
                  <w:ind w:hanging="360"/>
                </w:pPr>
              </w:pPrChange>
            </w:pPr>
            <w:ins w:id="572" w:author="Venable, Isaac" w:date="2024-05-21T19:57:00Z" w16du:dateUtc="2024-05-22T02:5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4ACF11E9" w14:textId="77777777" w:rsidR="00115766" w:rsidRDefault="00115766" w:rsidP="00376A9F">
            <w:pPr>
              <w:rPr>
                <w:ins w:id="573" w:author="Venable, Isaac" w:date="2024-05-21T19:57:00Z" w16du:dateUtc="2024-05-22T02:57:00Z"/>
                <w:rFonts w:ascii="Arial" w:hAnsi="Arial" w:cs="Arial"/>
                <w:sz w:val="22"/>
                <w:szCs w:val="22"/>
              </w:rPr>
            </w:pPr>
          </w:p>
          <w:p w14:paraId="07130BC3" w14:textId="77777777" w:rsidR="00115766" w:rsidRPr="007769BC" w:rsidRDefault="00115766" w:rsidP="00376A9F">
            <w:pPr>
              <w:rPr>
                <w:ins w:id="574" w:author="Venable, Isaac" w:date="2024-05-21T19:57:00Z" w16du:dateUtc="2024-05-22T02:57:00Z"/>
                <w:rFonts w:ascii="Arial" w:hAnsi="Arial" w:cs="Arial"/>
                <w:sz w:val="22"/>
                <w:szCs w:val="22"/>
              </w:rPr>
            </w:pPr>
          </w:p>
        </w:tc>
      </w:tr>
      <w:tr w:rsidR="00115766" w:rsidRPr="007769BC" w14:paraId="4C726A05" w14:textId="77777777" w:rsidTr="00376A9F">
        <w:trPr>
          <w:ins w:id="575" w:author="Venable, Isaac" w:date="2024-05-21T19:57:00Z" w16du:dateUtc="2024-05-22T02:57:00Z"/>
        </w:trPr>
        <w:tc>
          <w:tcPr>
            <w:tcW w:w="9576" w:type="dxa"/>
            <w:gridSpan w:val="4"/>
            <w:shd w:val="clear" w:color="auto" w:fill="auto"/>
          </w:tcPr>
          <w:p w14:paraId="06EC7764" w14:textId="77777777" w:rsidR="00115766" w:rsidRDefault="00115766" w:rsidP="00376A9F">
            <w:pPr>
              <w:rPr>
                <w:ins w:id="576" w:author="Venable, Isaac" w:date="2024-05-21T19:57:00Z" w16du:dateUtc="2024-05-22T02:57:00Z"/>
                <w:rFonts w:ascii="Arial" w:hAnsi="Arial" w:cs="Arial"/>
                <w:sz w:val="22"/>
                <w:szCs w:val="22"/>
              </w:rPr>
            </w:pPr>
            <w:ins w:id="577" w:author="Venable, Isaac" w:date="2024-05-21T19:57:00Z" w16du:dateUtc="2024-05-22T02:57: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4D33E297" w14:textId="77777777" w:rsidR="002945A1" w:rsidRDefault="002945A1" w:rsidP="002945A1">
            <w:pPr>
              <w:pStyle w:val="ListParagraph"/>
              <w:numPr>
                <w:ilvl w:val="0"/>
                <w:numId w:val="25"/>
              </w:numPr>
              <w:rPr>
                <w:ins w:id="578" w:author="Venable, Isaac" w:date="2024-05-21T20:10:00Z" w16du:dateUtc="2024-05-22T03:10:00Z"/>
                <w:rFonts w:ascii="Arial" w:hAnsi="Arial" w:cs="Arial"/>
                <w:sz w:val="22"/>
                <w:szCs w:val="22"/>
              </w:rPr>
            </w:pPr>
            <w:ins w:id="579" w:author="Venable, Isaac" w:date="2024-05-21T20:10:00Z" w16du:dateUtc="2024-05-22T03:10:00Z">
              <w:r>
                <w:rPr>
                  <w:rFonts w:ascii="Arial" w:hAnsi="Arial" w:cs="Arial"/>
                  <w:sz w:val="22"/>
                  <w:szCs w:val="22"/>
                </w:rPr>
                <w:t>If the splitter accidentally splits twice, they can undo a split</w:t>
              </w:r>
            </w:ins>
          </w:p>
          <w:p w14:paraId="5A889405" w14:textId="77777777" w:rsidR="002945A1" w:rsidRDefault="002945A1" w:rsidP="002945A1">
            <w:pPr>
              <w:pStyle w:val="ListParagraph"/>
              <w:numPr>
                <w:ilvl w:val="0"/>
                <w:numId w:val="25"/>
              </w:numPr>
              <w:rPr>
                <w:ins w:id="580" w:author="Venable, Isaac" w:date="2024-05-21T20:10:00Z" w16du:dateUtc="2024-05-22T03:10:00Z"/>
                <w:rFonts w:ascii="Arial" w:hAnsi="Arial" w:cs="Arial"/>
                <w:sz w:val="22"/>
                <w:szCs w:val="22"/>
              </w:rPr>
            </w:pPr>
            <w:ins w:id="581" w:author="Venable, Isaac" w:date="2024-05-21T20:10:00Z" w16du:dateUtc="2024-05-22T03:10:00Z">
              <w:r>
                <w:rPr>
                  <w:rFonts w:ascii="Arial" w:hAnsi="Arial" w:cs="Arial"/>
                  <w:sz w:val="22"/>
                  <w:szCs w:val="22"/>
                </w:rPr>
                <w:t>If the splitter misses a split, they can skip the split</w:t>
              </w:r>
            </w:ins>
          </w:p>
          <w:p w14:paraId="3A2C02DB" w14:textId="1F343AAF" w:rsidR="00115766" w:rsidRPr="002945A1" w:rsidRDefault="002945A1" w:rsidP="00376A9F">
            <w:pPr>
              <w:pStyle w:val="ListParagraph"/>
              <w:numPr>
                <w:ilvl w:val="0"/>
                <w:numId w:val="25"/>
              </w:numPr>
              <w:rPr>
                <w:ins w:id="582" w:author="Venable, Isaac" w:date="2024-05-21T19:57:00Z" w16du:dateUtc="2024-05-22T02:57:00Z"/>
                <w:rFonts w:ascii="Arial" w:hAnsi="Arial" w:cs="Arial"/>
                <w:sz w:val="22"/>
                <w:szCs w:val="22"/>
                <w:rPrChange w:id="583" w:author="Venable, Isaac" w:date="2024-05-21T20:10:00Z" w16du:dateUtc="2024-05-22T03:10:00Z">
                  <w:rPr>
                    <w:ins w:id="584" w:author="Venable, Isaac" w:date="2024-05-21T19:57:00Z" w16du:dateUtc="2024-05-22T02:57:00Z"/>
                  </w:rPr>
                </w:rPrChange>
              </w:rPr>
              <w:pPrChange w:id="585" w:author="Venable, Isaac" w:date="2024-05-21T20:10:00Z" w16du:dateUtc="2024-05-22T03:10:00Z">
                <w:pPr/>
              </w:pPrChange>
            </w:pPr>
            <w:ins w:id="586" w:author="Venable, Isaac" w:date="2024-05-21T20:10:00Z" w16du:dateUtc="2024-05-22T03:10:00Z">
              <w:r>
                <w:rPr>
                  <w:rFonts w:ascii="Arial" w:hAnsi="Arial" w:cs="Arial"/>
                  <w:sz w:val="22"/>
                  <w:szCs w:val="22"/>
                </w:rPr>
                <w:t>You can cancel the race</w:t>
              </w:r>
            </w:ins>
          </w:p>
          <w:p w14:paraId="45765E81" w14:textId="77777777" w:rsidR="00115766" w:rsidRDefault="00115766" w:rsidP="00376A9F">
            <w:pPr>
              <w:rPr>
                <w:ins w:id="587" w:author="Venable, Isaac" w:date="2024-05-21T19:57:00Z" w16du:dateUtc="2024-05-22T02:57:00Z"/>
                <w:rFonts w:ascii="Arial" w:hAnsi="Arial" w:cs="Arial"/>
                <w:sz w:val="22"/>
                <w:szCs w:val="22"/>
              </w:rPr>
            </w:pPr>
          </w:p>
          <w:p w14:paraId="6914579F" w14:textId="77777777" w:rsidR="00115766" w:rsidRPr="007769BC" w:rsidRDefault="00115766" w:rsidP="00376A9F">
            <w:pPr>
              <w:rPr>
                <w:ins w:id="588" w:author="Venable, Isaac" w:date="2024-05-21T19:57:00Z" w16du:dateUtc="2024-05-22T02:57:00Z"/>
                <w:rFonts w:ascii="Arial" w:hAnsi="Arial" w:cs="Arial"/>
                <w:sz w:val="22"/>
                <w:szCs w:val="22"/>
              </w:rPr>
            </w:pPr>
          </w:p>
        </w:tc>
      </w:tr>
      <w:tr w:rsidR="00115766" w:rsidRPr="007769BC" w14:paraId="614EC0FF" w14:textId="77777777" w:rsidTr="00376A9F">
        <w:trPr>
          <w:ins w:id="589" w:author="Venable, Isaac" w:date="2024-05-21T19:57:00Z" w16du:dateUtc="2024-05-22T02:57:00Z"/>
        </w:trPr>
        <w:tc>
          <w:tcPr>
            <w:tcW w:w="9576" w:type="dxa"/>
            <w:gridSpan w:val="4"/>
            <w:shd w:val="clear" w:color="auto" w:fill="auto"/>
          </w:tcPr>
          <w:p w14:paraId="5C5A13F0" w14:textId="77777777" w:rsidR="00115766" w:rsidRDefault="00115766" w:rsidP="00376A9F">
            <w:pPr>
              <w:rPr>
                <w:ins w:id="590" w:author="Venable, Isaac" w:date="2024-05-21T19:57:00Z" w16du:dateUtc="2024-05-22T02:57:00Z"/>
                <w:rFonts w:ascii="Arial" w:hAnsi="Arial" w:cs="Arial"/>
                <w:b/>
                <w:sz w:val="22"/>
                <w:szCs w:val="22"/>
              </w:rPr>
            </w:pPr>
            <w:ins w:id="591" w:author="Venable, Isaac" w:date="2024-05-21T19:57:00Z" w16du:dateUtc="2024-05-22T02:57:00Z">
              <w:r w:rsidRPr="004D69D3">
                <w:rPr>
                  <w:rFonts w:ascii="Arial" w:hAnsi="Arial" w:cs="Arial"/>
                  <w:b/>
                  <w:sz w:val="22"/>
                  <w:szCs w:val="22"/>
                </w:rPr>
                <w:t>Special Requirements:</w:t>
              </w:r>
              <w:r w:rsidRPr="009D6144">
                <w:rPr>
                  <w:rFonts w:ascii="Arial" w:hAnsi="Arial" w:cs="Arial"/>
                  <w:b/>
                  <w:sz w:val="22"/>
                  <w:szCs w:val="22"/>
                </w:rPr>
                <w:t xml:space="preserve"> </w:t>
              </w:r>
            </w:ins>
          </w:p>
          <w:p w14:paraId="06BBBB07" w14:textId="77777777" w:rsidR="00115766" w:rsidRDefault="00115766" w:rsidP="00376A9F">
            <w:pPr>
              <w:rPr>
                <w:ins w:id="592" w:author="Venable, Isaac" w:date="2024-05-21T19:57:00Z" w16du:dateUtc="2024-05-22T02:57:00Z"/>
                <w:rFonts w:ascii="Arial" w:hAnsi="Arial" w:cs="Arial"/>
                <w:b/>
                <w:sz w:val="22"/>
                <w:szCs w:val="22"/>
              </w:rPr>
            </w:pPr>
          </w:p>
          <w:p w14:paraId="6B02B10A" w14:textId="77777777" w:rsidR="00115766" w:rsidRPr="007769BC" w:rsidRDefault="00115766" w:rsidP="00376A9F">
            <w:pPr>
              <w:rPr>
                <w:ins w:id="593" w:author="Venable, Isaac" w:date="2024-05-21T19:57:00Z" w16du:dateUtc="2024-05-22T02:57:00Z"/>
                <w:rFonts w:ascii="Arial" w:hAnsi="Arial" w:cs="Arial"/>
                <w:b/>
                <w:sz w:val="22"/>
                <w:szCs w:val="22"/>
              </w:rPr>
            </w:pPr>
          </w:p>
        </w:tc>
      </w:tr>
      <w:tr w:rsidR="00115766" w:rsidRPr="007769BC" w14:paraId="47DB074F" w14:textId="77777777" w:rsidTr="00376A9F">
        <w:trPr>
          <w:ins w:id="594" w:author="Venable, Isaac" w:date="2024-05-21T19:57:00Z" w16du:dateUtc="2024-05-22T02:57:00Z"/>
        </w:trPr>
        <w:tc>
          <w:tcPr>
            <w:tcW w:w="9576" w:type="dxa"/>
            <w:gridSpan w:val="4"/>
            <w:shd w:val="clear" w:color="auto" w:fill="auto"/>
          </w:tcPr>
          <w:p w14:paraId="254ED3ED" w14:textId="77777777" w:rsidR="00115766" w:rsidRPr="00CC2AD7" w:rsidRDefault="00115766" w:rsidP="00376A9F">
            <w:pPr>
              <w:rPr>
                <w:ins w:id="595" w:author="Venable, Isaac" w:date="2024-05-21T19:57:00Z" w16du:dateUtc="2024-05-22T02:57:00Z"/>
                <w:rFonts w:ascii="Arial" w:hAnsi="Arial" w:cs="Arial"/>
                <w:b/>
                <w:sz w:val="22"/>
                <w:szCs w:val="22"/>
              </w:rPr>
            </w:pPr>
            <w:ins w:id="596" w:author="Venable, Isaac" w:date="2024-05-21T19:57:00Z" w16du:dateUtc="2024-05-22T02:57:00Z">
              <w:r w:rsidRPr="00CC2AD7">
                <w:rPr>
                  <w:rFonts w:ascii="Arial" w:hAnsi="Arial" w:cs="Arial"/>
                  <w:b/>
                  <w:sz w:val="22"/>
                  <w:szCs w:val="22"/>
                </w:rPr>
                <w:t xml:space="preserve">To do/Issues: </w:t>
              </w:r>
            </w:ins>
          </w:p>
          <w:p w14:paraId="5C24E40B" w14:textId="77777777" w:rsidR="00115766" w:rsidRDefault="00115766" w:rsidP="00376A9F">
            <w:pPr>
              <w:rPr>
                <w:ins w:id="597" w:author="Venable, Isaac" w:date="2024-05-21T19:57:00Z" w16du:dateUtc="2024-05-22T02:57:00Z"/>
                <w:rFonts w:cs="Arial"/>
                <w:b/>
                <w:sz w:val="22"/>
                <w:szCs w:val="22"/>
              </w:rPr>
            </w:pPr>
          </w:p>
          <w:p w14:paraId="0E4D55A3" w14:textId="77777777" w:rsidR="00115766" w:rsidRPr="004D69D3" w:rsidRDefault="00115766" w:rsidP="00376A9F">
            <w:pPr>
              <w:rPr>
                <w:ins w:id="598" w:author="Venable, Isaac" w:date="2024-05-21T19:57:00Z" w16du:dateUtc="2024-05-22T02:57:00Z"/>
                <w:rFonts w:ascii="Arial" w:hAnsi="Arial" w:cs="Arial"/>
                <w:b/>
                <w:sz w:val="22"/>
                <w:szCs w:val="22"/>
              </w:rPr>
            </w:pPr>
          </w:p>
        </w:tc>
      </w:tr>
    </w:tbl>
    <w:p w14:paraId="663D4FCE" w14:textId="77777777" w:rsidR="00944764" w:rsidRDefault="00944764" w:rsidP="00944764">
      <w:pPr>
        <w:pStyle w:val="BodyTextIndent"/>
        <w:keepNext/>
        <w:spacing w:before="120"/>
        <w:ind w:left="720"/>
        <w:outlineLvl w:val="1"/>
        <w:rPr>
          <w:ins w:id="599" w:author="Venable, Isaac" w:date="2024-05-21T19:52:00Z" w16du:dateUtc="2024-05-22T02:52:00Z"/>
          <w:rFonts w:ascii="Calibri" w:hAnsi="Calibri"/>
          <w:color w:val="000000" w:themeColor="text1"/>
          <w:u w:val="single"/>
        </w:rPr>
      </w:pPr>
    </w:p>
    <w:p w14:paraId="17271F70" w14:textId="77777777" w:rsidR="00BD2DC4" w:rsidRDefault="00BD2DC4" w:rsidP="004873B9">
      <w:pPr>
        <w:pStyle w:val="BodyTextIndent"/>
        <w:keepNext/>
        <w:spacing w:before="120"/>
        <w:ind w:left="720"/>
        <w:outlineLvl w:val="1"/>
        <w:rPr>
          <w:ins w:id="600" w:author="Venable, Isaac" w:date="2024-05-21T20:27:00Z" w16du:dateUtc="2024-05-22T03:27:00Z"/>
          <w:rFonts w:ascii="Calibri" w:hAnsi="Calibri"/>
          <w:color w:val="000000" w:themeColor="text1"/>
          <w:u w:val="single"/>
        </w:rPr>
      </w:pPr>
    </w:p>
    <w:p w14:paraId="5EDD7F18" w14:textId="77777777" w:rsidR="00BD2DC4" w:rsidRDefault="00BD2DC4" w:rsidP="004873B9">
      <w:pPr>
        <w:pStyle w:val="BodyTextIndent"/>
        <w:keepNext/>
        <w:spacing w:before="120"/>
        <w:ind w:left="720"/>
        <w:outlineLvl w:val="1"/>
        <w:rPr>
          <w:ins w:id="601" w:author="Venable, Isaac" w:date="2024-05-21T20:27:00Z" w16du:dateUtc="2024-05-22T03:27:00Z"/>
          <w:rFonts w:ascii="Calibri" w:hAnsi="Calibri"/>
          <w:color w:val="000000" w:themeColor="text1"/>
          <w:u w:val="single"/>
        </w:rPr>
      </w:pPr>
    </w:p>
    <w:p w14:paraId="6018C6A1" w14:textId="77777777" w:rsidR="00BD2DC4" w:rsidRDefault="00BD2DC4" w:rsidP="004873B9">
      <w:pPr>
        <w:pStyle w:val="BodyTextIndent"/>
        <w:keepNext/>
        <w:spacing w:before="120"/>
        <w:ind w:left="720"/>
        <w:outlineLvl w:val="1"/>
        <w:rPr>
          <w:ins w:id="602" w:author="Venable, Isaac" w:date="2024-05-21T20:27:00Z" w16du:dateUtc="2024-05-22T03:27:00Z"/>
          <w:rFonts w:ascii="Calibri" w:hAnsi="Calibri"/>
          <w:color w:val="000000" w:themeColor="text1"/>
          <w:u w:val="single"/>
        </w:rPr>
      </w:pPr>
    </w:p>
    <w:p w14:paraId="624C1D28" w14:textId="77777777" w:rsidR="00BD2DC4" w:rsidRDefault="00BD2DC4" w:rsidP="00BD2DC4">
      <w:pPr>
        <w:rPr>
          <w:ins w:id="603" w:author="Venable, Isaac" w:date="2024-05-21T20:27:00Z" w16du:dateUtc="2024-05-22T03: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BD2DC4" w:rsidRPr="007769BC" w14:paraId="6E579A82" w14:textId="77777777" w:rsidTr="00376A9F">
        <w:trPr>
          <w:ins w:id="604" w:author="Venable, Isaac" w:date="2024-05-21T20:27:00Z" w16du:dateUtc="2024-05-22T03:27:00Z"/>
        </w:trPr>
        <w:tc>
          <w:tcPr>
            <w:tcW w:w="5958" w:type="dxa"/>
            <w:gridSpan w:val="2"/>
            <w:shd w:val="clear" w:color="auto" w:fill="auto"/>
          </w:tcPr>
          <w:p w14:paraId="1D077321" w14:textId="254C891C" w:rsidR="00BD2DC4" w:rsidRPr="007769BC" w:rsidRDefault="00BD2DC4" w:rsidP="00376A9F">
            <w:pPr>
              <w:rPr>
                <w:ins w:id="605" w:author="Venable, Isaac" w:date="2024-05-21T20:27:00Z" w16du:dateUtc="2024-05-22T03:27:00Z"/>
                <w:rFonts w:ascii="Arial" w:hAnsi="Arial" w:cs="Arial"/>
                <w:sz w:val="22"/>
                <w:szCs w:val="22"/>
              </w:rPr>
            </w:pPr>
            <w:ins w:id="606" w:author="Venable, Isaac" w:date="2024-05-21T20:27:00Z" w16du:dateUtc="2024-05-22T03: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Make mid-race calculations</w:t>
              </w:r>
            </w:ins>
          </w:p>
        </w:tc>
        <w:tc>
          <w:tcPr>
            <w:tcW w:w="900" w:type="dxa"/>
            <w:shd w:val="clear" w:color="auto" w:fill="auto"/>
          </w:tcPr>
          <w:p w14:paraId="41D88C89" w14:textId="17009C6C" w:rsidR="00BD2DC4" w:rsidRPr="007769BC" w:rsidRDefault="00BD2DC4" w:rsidP="00376A9F">
            <w:pPr>
              <w:rPr>
                <w:ins w:id="607" w:author="Venable, Isaac" w:date="2024-05-21T20:27:00Z" w16du:dateUtc="2024-05-22T03:27:00Z"/>
                <w:rFonts w:ascii="Arial" w:hAnsi="Arial" w:cs="Arial"/>
                <w:sz w:val="22"/>
                <w:szCs w:val="22"/>
              </w:rPr>
            </w:pPr>
            <w:ins w:id="608" w:author="Venable, Isaac" w:date="2024-05-21T20:27:00Z" w16du:dateUtc="2024-05-22T03: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02</w:t>
              </w:r>
              <w:r w:rsidRPr="007769BC">
                <w:rPr>
                  <w:rFonts w:ascii="Arial" w:hAnsi="Arial" w:cs="Arial"/>
                  <w:sz w:val="22"/>
                  <w:szCs w:val="22"/>
                </w:rPr>
                <w:t xml:space="preserve"> </w:t>
              </w:r>
            </w:ins>
          </w:p>
        </w:tc>
        <w:tc>
          <w:tcPr>
            <w:tcW w:w="2718" w:type="dxa"/>
            <w:shd w:val="clear" w:color="auto" w:fill="auto"/>
          </w:tcPr>
          <w:p w14:paraId="2B942B8D" w14:textId="194A9E75" w:rsidR="00BD2DC4" w:rsidRPr="007769BC" w:rsidRDefault="00BD2DC4" w:rsidP="00376A9F">
            <w:pPr>
              <w:rPr>
                <w:ins w:id="609" w:author="Venable, Isaac" w:date="2024-05-21T20:27:00Z" w16du:dateUtc="2024-05-22T03:27:00Z"/>
                <w:rFonts w:ascii="Arial" w:hAnsi="Arial" w:cs="Arial"/>
                <w:sz w:val="22"/>
                <w:szCs w:val="22"/>
              </w:rPr>
            </w:pPr>
            <w:ins w:id="610" w:author="Venable, Isaac" w:date="2024-05-21T20:27:00Z" w16du:dateUtc="2024-05-22T03: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BD2DC4" w:rsidRPr="007769BC" w14:paraId="3D399F21" w14:textId="77777777" w:rsidTr="00376A9F">
        <w:trPr>
          <w:ins w:id="611" w:author="Venable, Isaac" w:date="2024-05-21T20:27:00Z" w16du:dateUtc="2024-05-22T03:27:00Z"/>
        </w:trPr>
        <w:tc>
          <w:tcPr>
            <w:tcW w:w="4788" w:type="dxa"/>
            <w:shd w:val="clear" w:color="auto" w:fill="auto"/>
          </w:tcPr>
          <w:p w14:paraId="31CF68B6" w14:textId="08D0E2C5" w:rsidR="00BD2DC4" w:rsidRPr="007769BC" w:rsidRDefault="00BD2DC4" w:rsidP="00376A9F">
            <w:pPr>
              <w:rPr>
                <w:ins w:id="612" w:author="Venable, Isaac" w:date="2024-05-21T20:27:00Z" w16du:dateUtc="2024-05-22T03:27:00Z"/>
                <w:rFonts w:ascii="Arial" w:hAnsi="Arial" w:cs="Arial"/>
                <w:sz w:val="22"/>
                <w:szCs w:val="22"/>
              </w:rPr>
            </w:pPr>
            <w:ins w:id="613" w:author="Venable, Isaac" w:date="2024-05-21T20:27:00Z" w16du:dateUtc="2024-05-22T03: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614" w:author="Venable, Isaac" w:date="2024-05-21T20:28:00Z" w16du:dateUtc="2024-05-22T03:28:00Z">
              <w:r>
                <w:rPr>
                  <w:rFonts w:ascii="Arial" w:hAnsi="Arial" w:cs="Arial"/>
                  <w:sz w:val="22"/>
                  <w:szCs w:val="22"/>
                </w:rPr>
                <w:t>Coach/Split Recorder</w:t>
              </w:r>
            </w:ins>
          </w:p>
        </w:tc>
        <w:tc>
          <w:tcPr>
            <w:tcW w:w="4788" w:type="dxa"/>
            <w:gridSpan w:val="3"/>
            <w:shd w:val="clear" w:color="auto" w:fill="auto"/>
          </w:tcPr>
          <w:p w14:paraId="7CF0CEC7" w14:textId="77B08F80" w:rsidR="00BD2DC4" w:rsidRPr="007769BC" w:rsidRDefault="00BD2DC4" w:rsidP="00376A9F">
            <w:pPr>
              <w:rPr>
                <w:ins w:id="615" w:author="Venable, Isaac" w:date="2024-05-21T20:27:00Z" w16du:dateUtc="2024-05-22T03:27:00Z"/>
                <w:rFonts w:ascii="Arial" w:hAnsi="Arial" w:cs="Arial"/>
                <w:sz w:val="22"/>
                <w:szCs w:val="22"/>
              </w:rPr>
            </w:pPr>
            <w:ins w:id="616" w:author="Venable, Isaac" w:date="2024-05-21T20:27:00Z" w16du:dateUtc="2024-05-22T03: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617" w:author="Venable, Isaac" w:date="2024-05-21T20:29:00Z" w16du:dateUtc="2024-05-22T03:29:00Z">
              <w:r>
                <w:rPr>
                  <w:rFonts w:ascii="Arial" w:hAnsi="Arial" w:cs="Arial"/>
                  <w:sz w:val="22"/>
                  <w:szCs w:val="22"/>
                </w:rPr>
                <w:t>Essential</w:t>
              </w:r>
            </w:ins>
          </w:p>
        </w:tc>
      </w:tr>
      <w:tr w:rsidR="00BD2DC4" w:rsidRPr="007769BC" w14:paraId="50A16EA9" w14:textId="77777777" w:rsidTr="00376A9F">
        <w:trPr>
          <w:ins w:id="618" w:author="Venable, Isaac" w:date="2024-05-21T20:27:00Z" w16du:dateUtc="2024-05-22T03:27:00Z"/>
        </w:trPr>
        <w:tc>
          <w:tcPr>
            <w:tcW w:w="9576" w:type="dxa"/>
            <w:gridSpan w:val="4"/>
            <w:shd w:val="clear" w:color="auto" w:fill="auto"/>
          </w:tcPr>
          <w:p w14:paraId="669A921F" w14:textId="77777777" w:rsidR="00BD2DC4" w:rsidRDefault="00BD2DC4" w:rsidP="00376A9F">
            <w:pPr>
              <w:rPr>
                <w:ins w:id="619" w:author="Venable, Isaac" w:date="2024-05-21T20:27:00Z" w16du:dateUtc="2024-05-22T03:27:00Z"/>
                <w:rFonts w:ascii="Arial" w:hAnsi="Arial" w:cs="Arial"/>
                <w:b/>
                <w:sz w:val="22"/>
                <w:szCs w:val="22"/>
              </w:rPr>
            </w:pPr>
            <w:ins w:id="620" w:author="Venable, Isaac" w:date="2024-05-21T20:27:00Z" w16du:dateUtc="2024-05-22T03:27:00Z">
              <w:r>
                <w:rPr>
                  <w:rFonts w:ascii="Arial" w:hAnsi="Arial" w:cs="Arial"/>
                  <w:b/>
                  <w:sz w:val="22"/>
                  <w:szCs w:val="22"/>
                </w:rPr>
                <w:t>Supporting Actors:</w:t>
              </w:r>
            </w:ins>
          </w:p>
          <w:p w14:paraId="52E4A6FF" w14:textId="77777777" w:rsidR="00BD2DC4" w:rsidRDefault="00BD2DC4" w:rsidP="00376A9F">
            <w:pPr>
              <w:rPr>
                <w:ins w:id="621" w:author="Venable, Isaac" w:date="2024-05-21T20:27:00Z" w16du:dateUtc="2024-05-22T03:27:00Z"/>
                <w:rFonts w:ascii="Arial" w:hAnsi="Arial" w:cs="Arial"/>
                <w:b/>
                <w:sz w:val="22"/>
                <w:szCs w:val="22"/>
              </w:rPr>
            </w:pPr>
          </w:p>
          <w:p w14:paraId="28E76885" w14:textId="77777777" w:rsidR="00BD2DC4" w:rsidRPr="007769BC" w:rsidRDefault="00BD2DC4" w:rsidP="00376A9F">
            <w:pPr>
              <w:rPr>
                <w:ins w:id="622" w:author="Venable, Isaac" w:date="2024-05-21T20:27:00Z" w16du:dateUtc="2024-05-22T03:27:00Z"/>
                <w:rFonts w:ascii="Arial" w:hAnsi="Arial" w:cs="Arial"/>
                <w:b/>
                <w:sz w:val="22"/>
                <w:szCs w:val="22"/>
              </w:rPr>
            </w:pPr>
          </w:p>
        </w:tc>
      </w:tr>
      <w:tr w:rsidR="00BD2DC4" w:rsidRPr="007769BC" w14:paraId="3B63096A" w14:textId="77777777" w:rsidTr="00376A9F">
        <w:trPr>
          <w:ins w:id="623" w:author="Venable, Isaac" w:date="2024-05-21T20:27:00Z" w16du:dateUtc="2024-05-22T03:27:00Z"/>
        </w:trPr>
        <w:tc>
          <w:tcPr>
            <w:tcW w:w="9576" w:type="dxa"/>
            <w:gridSpan w:val="4"/>
            <w:shd w:val="clear" w:color="auto" w:fill="auto"/>
          </w:tcPr>
          <w:p w14:paraId="5C1F3A03" w14:textId="77777777" w:rsidR="00BD2DC4" w:rsidRPr="007769BC" w:rsidRDefault="00BD2DC4" w:rsidP="00376A9F">
            <w:pPr>
              <w:rPr>
                <w:ins w:id="624" w:author="Venable, Isaac" w:date="2024-05-21T20:27:00Z" w16du:dateUtc="2024-05-22T03:27:00Z"/>
                <w:rFonts w:ascii="Arial" w:hAnsi="Arial" w:cs="Arial"/>
                <w:sz w:val="22"/>
                <w:szCs w:val="22"/>
              </w:rPr>
            </w:pPr>
            <w:ins w:id="625" w:author="Venable, Isaac" w:date="2024-05-21T20:27:00Z" w16du:dateUtc="2024-05-22T03: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35015F28" w14:textId="74C7F821" w:rsidR="00BD2DC4" w:rsidRPr="007769BC" w:rsidRDefault="00BD2DC4" w:rsidP="00376A9F">
            <w:pPr>
              <w:rPr>
                <w:ins w:id="626" w:author="Venable, Isaac" w:date="2024-05-21T20:27:00Z" w16du:dateUtc="2024-05-22T03:27:00Z"/>
                <w:rFonts w:ascii="Arial" w:hAnsi="Arial" w:cs="Arial"/>
                <w:sz w:val="22"/>
                <w:szCs w:val="22"/>
              </w:rPr>
            </w:pPr>
            <w:ins w:id="627" w:author="Venable, Isaac" w:date="2024-05-21T20:32:00Z" w16du:dateUtc="2024-05-22T03:32:00Z">
              <w:r>
                <w:rPr>
                  <w:rFonts w:ascii="Arial" w:hAnsi="Arial" w:cs="Arial"/>
                  <w:sz w:val="22"/>
                  <w:szCs w:val="22"/>
                </w:rPr>
                <w:t>The runner will be able to make mid-</w:t>
              </w:r>
              <w:proofErr w:type="spellStart"/>
              <w:r>
                <w:rPr>
                  <w:rFonts w:ascii="Arial" w:hAnsi="Arial" w:cs="Arial"/>
                  <w:sz w:val="22"/>
                  <w:szCs w:val="22"/>
                </w:rPr>
                <w:t>race</w:t>
              </w:r>
              <w:proofErr w:type="spellEnd"/>
              <w:r>
                <w:rPr>
                  <w:rFonts w:ascii="Arial" w:hAnsi="Arial" w:cs="Arial"/>
                  <w:sz w:val="22"/>
                  <w:szCs w:val="22"/>
                </w:rPr>
                <w:t xml:space="preserve"> adjustments based on these calculations. </w:t>
              </w:r>
            </w:ins>
          </w:p>
          <w:p w14:paraId="10AC41BF" w14:textId="77777777" w:rsidR="00BD2DC4" w:rsidRPr="007769BC" w:rsidRDefault="00BD2DC4" w:rsidP="00376A9F">
            <w:pPr>
              <w:rPr>
                <w:ins w:id="628" w:author="Venable, Isaac" w:date="2024-05-21T20:27:00Z" w16du:dateUtc="2024-05-22T03:27:00Z"/>
                <w:rFonts w:ascii="Arial" w:hAnsi="Arial" w:cs="Arial"/>
                <w:sz w:val="22"/>
                <w:szCs w:val="22"/>
              </w:rPr>
            </w:pPr>
          </w:p>
        </w:tc>
      </w:tr>
      <w:tr w:rsidR="00BD2DC4" w:rsidRPr="007769BC" w14:paraId="15876FB4" w14:textId="77777777" w:rsidTr="00376A9F">
        <w:trPr>
          <w:ins w:id="629" w:author="Venable, Isaac" w:date="2024-05-21T20:27:00Z" w16du:dateUtc="2024-05-22T03:27:00Z"/>
        </w:trPr>
        <w:tc>
          <w:tcPr>
            <w:tcW w:w="9576" w:type="dxa"/>
            <w:gridSpan w:val="4"/>
            <w:shd w:val="clear" w:color="auto" w:fill="auto"/>
          </w:tcPr>
          <w:p w14:paraId="616CF6DB" w14:textId="77777777" w:rsidR="00BD2DC4" w:rsidRPr="007769BC" w:rsidRDefault="00BD2DC4" w:rsidP="00376A9F">
            <w:pPr>
              <w:rPr>
                <w:ins w:id="630" w:author="Venable, Isaac" w:date="2024-05-21T20:27:00Z" w16du:dateUtc="2024-05-22T03:27:00Z"/>
                <w:rFonts w:ascii="Arial" w:hAnsi="Arial" w:cs="Arial"/>
                <w:sz w:val="22"/>
                <w:szCs w:val="22"/>
              </w:rPr>
            </w:pPr>
            <w:ins w:id="631" w:author="Venable, Isaac" w:date="2024-05-21T20:27:00Z" w16du:dateUtc="2024-05-22T03: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3E4E680F" w14:textId="0013CE47" w:rsidR="00BD2DC4" w:rsidRPr="007769BC" w:rsidRDefault="00BD2DC4" w:rsidP="00376A9F">
            <w:pPr>
              <w:rPr>
                <w:ins w:id="632" w:author="Venable, Isaac" w:date="2024-05-21T20:27:00Z" w16du:dateUtc="2024-05-22T03:27:00Z"/>
                <w:rFonts w:ascii="Arial" w:hAnsi="Arial" w:cs="Arial"/>
                <w:sz w:val="22"/>
                <w:szCs w:val="22"/>
              </w:rPr>
            </w:pPr>
            <w:ins w:id="633" w:author="Venable, Isaac" w:date="2024-05-21T20:30:00Z" w16du:dateUtc="2024-05-22T03:30:00Z">
              <w:r>
                <w:rPr>
                  <w:rFonts w:ascii="Arial" w:hAnsi="Arial" w:cs="Arial"/>
                  <w:sz w:val="22"/>
                  <w:szCs w:val="22"/>
                </w:rPr>
                <w:t xml:space="preserve">The app makes various calculations based </w:t>
              </w:r>
            </w:ins>
            <w:ins w:id="634" w:author="Venable, Isaac" w:date="2024-05-21T20:37:00Z" w16du:dateUtc="2024-05-22T03:37:00Z">
              <w:r w:rsidR="00FD5741">
                <w:rPr>
                  <w:rFonts w:ascii="Arial" w:hAnsi="Arial" w:cs="Arial"/>
                  <w:sz w:val="22"/>
                  <w:szCs w:val="22"/>
                </w:rPr>
                <w:t>on</w:t>
              </w:r>
            </w:ins>
            <w:ins w:id="635" w:author="Venable, Isaac" w:date="2024-05-21T20:30:00Z" w16du:dateUtc="2024-05-22T03:30:00Z">
              <w:r>
                <w:rPr>
                  <w:rFonts w:ascii="Arial" w:hAnsi="Arial" w:cs="Arial"/>
                  <w:sz w:val="22"/>
                  <w:szCs w:val="22"/>
                </w:rPr>
                <w:t xml:space="preserve"> the splits during a race: currently on pace for (based on last split), on pace for (based on average split), splits needed to hit goal time, time ahead/behind goal pace</w:t>
              </w:r>
            </w:ins>
            <w:ins w:id="636" w:author="Venable, Isaac" w:date="2024-05-21T20:31:00Z" w16du:dateUtc="2024-05-22T03:31:00Z">
              <w:r>
                <w:rPr>
                  <w:rFonts w:ascii="Arial" w:hAnsi="Arial" w:cs="Arial"/>
                  <w:sz w:val="22"/>
                  <w:szCs w:val="22"/>
                </w:rPr>
                <w:t>, and potentially more.</w:t>
              </w:r>
            </w:ins>
          </w:p>
          <w:p w14:paraId="60FAEDF3" w14:textId="77777777" w:rsidR="00BD2DC4" w:rsidRPr="007769BC" w:rsidRDefault="00BD2DC4" w:rsidP="00376A9F">
            <w:pPr>
              <w:rPr>
                <w:ins w:id="637" w:author="Venable, Isaac" w:date="2024-05-21T20:27:00Z" w16du:dateUtc="2024-05-22T03:27:00Z"/>
                <w:rFonts w:ascii="Arial" w:hAnsi="Arial" w:cs="Arial"/>
                <w:sz w:val="22"/>
                <w:szCs w:val="22"/>
              </w:rPr>
            </w:pPr>
          </w:p>
        </w:tc>
      </w:tr>
      <w:tr w:rsidR="00BD2DC4" w:rsidRPr="007769BC" w14:paraId="18DF09B4" w14:textId="77777777" w:rsidTr="00376A9F">
        <w:trPr>
          <w:ins w:id="638" w:author="Venable, Isaac" w:date="2024-05-21T20:27:00Z" w16du:dateUtc="2024-05-22T03:27:00Z"/>
        </w:trPr>
        <w:tc>
          <w:tcPr>
            <w:tcW w:w="9576" w:type="dxa"/>
            <w:gridSpan w:val="4"/>
            <w:shd w:val="clear" w:color="auto" w:fill="auto"/>
          </w:tcPr>
          <w:p w14:paraId="07D4F980" w14:textId="4454D2B2" w:rsidR="00BD2DC4" w:rsidRPr="007769BC" w:rsidRDefault="00BD2DC4" w:rsidP="00376A9F">
            <w:pPr>
              <w:rPr>
                <w:ins w:id="639" w:author="Venable, Isaac" w:date="2024-05-21T20:27:00Z" w16du:dateUtc="2024-05-22T03:27:00Z"/>
                <w:rFonts w:ascii="Arial" w:hAnsi="Arial" w:cs="Arial"/>
                <w:sz w:val="22"/>
                <w:szCs w:val="22"/>
              </w:rPr>
            </w:pPr>
            <w:ins w:id="640" w:author="Venable, Isaac" w:date="2024-05-21T20:27:00Z" w16du:dateUtc="2024-05-22T03:27:00Z">
              <w:r w:rsidRPr="007769BC">
                <w:rPr>
                  <w:rFonts w:ascii="Arial" w:hAnsi="Arial" w:cs="Arial"/>
                  <w:b/>
                  <w:sz w:val="22"/>
                  <w:szCs w:val="22"/>
                </w:rPr>
                <w:t>Trigger</w:t>
              </w:r>
              <w:r w:rsidRPr="007769BC">
                <w:rPr>
                  <w:rFonts w:ascii="Arial" w:hAnsi="Arial" w:cs="Arial"/>
                  <w:sz w:val="22"/>
                  <w:szCs w:val="22"/>
                </w:rPr>
                <w:t xml:space="preserve">: </w:t>
              </w:r>
            </w:ins>
            <w:ins w:id="641" w:author="Venable, Isaac" w:date="2024-05-21T20:29:00Z" w16du:dateUtc="2024-05-22T03:29:00Z">
              <w:r>
                <w:rPr>
                  <w:rFonts w:ascii="Arial" w:hAnsi="Arial" w:cs="Arial"/>
                  <w:sz w:val="22"/>
                  <w:szCs w:val="22"/>
                </w:rPr>
                <w:t xml:space="preserve">After each </w:t>
              </w:r>
            </w:ins>
            <w:ins w:id="642" w:author="Venable, Isaac" w:date="2024-05-21T20:30:00Z" w16du:dateUtc="2024-05-22T03:30:00Z">
              <w:r>
                <w:rPr>
                  <w:rFonts w:ascii="Arial" w:hAnsi="Arial" w:cs="Arial"/>
                  <w:sz w:val="22"/>
                  <w:szCs w:val="22"/>
                </w:rPr>
                <w:t>split is made in a race</w:t>
              </w:r>
            </w:ins>
          </w:p>
          <w:p w14:paraId="10746451" w14:textId="77777777" w:rsidR="00BD2DC4" w:rsidRPr="007769BC" w:rsidRDefault="00BD2DC4" w:rsidP="00376A9F">
            <w:pPr>
              <w:rPr>
                <w:ins w:id="643" w:author="Venable, Isaac" w:date="2024-05-21T20:27:00Z" w16du:dateUtc="2024-05-22T03:27:00Z"/>
                <w:rFonts w:ascii="Arial" w:hAnsi="Arial" w:cs="Arial"/>
                <w:sz w:val="22"/>
                <w:szCs w:val="22"/>
              </w:rPr>
            </w:pPr>
          </w:p>
          <w:p w14:paraId="5C392F79" w14:textId="7CA09797" w:rsidR="00BD2DC4" w:rsidRPr="007769BC" w:rsidRDefault="00BD2DC4" w:rsidP="00376A9F">
            <w:pPr>
              <w:tabs>
                <w:tab w:val="left" w:pos="1980"/>
                <w:tab w:val="left" w:pos="3240"/>
              </w:tabs>
              <w:rPr>
                <w:ins w:id="644" w:author="Venable, Isaac" w:date="2024-05-21T20:27:00Z" w16du:dateUtc="2024-05-22T03:27:00Z"/>
                <w:rFonts w:ascii="Arial" w:hAnsi="Arial" w:cs="Arial"/>
                <w:sz w:val="22"/>
                <w:szCs w:val="22"/>
              </w:rPr>
            </w:pPr>
            <w:ins w:id="645" w:author="Venable, Isaac" w:date="2024-05-21T20:27:00Z" w16du:dateUtc="2024-05-22T03: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646" w:author="Venable, Isaac" w:date="2024-05-21T20:29:00Z" w16du:dateUtc="2024-05-22T03:29:00Z">
              <w:r>
                <w:rPr>
                  <w:rFonts w:ascii="Arial" w:hAnsi="Arial" w:cs="Arial"/>
                  <w:sz w:val="22"/>
                  <w:szCs w:val="22"/>
                </w:rPr>
                <w:t>x</w:t>
              </w:r>
            </w:ins>
            <w:ins w:id="647" w:author="Venable, Isaac" w:date="2024-05-21T20:27:00Z" w16du:dateUtc="2024-05-22T03:27: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BD2DC4" w:rsidRPr="007769BC" w14:paraId="641D0F88" w14:textId="77777777" w:rsidTr="00376A9F">
        <w:trPr>
          <w:ins w:id="648" w:author="Venable, Isaac" w:date="2024-05-21T20:27:00Z" w16du:dateUtc="2024-05-22T03:27:00Z"/>
        </w:trPr>
        <w:tc>
          <w:tcPr>
            <w:tcW w:w="9576" w:type="dxa"/>
            <w:gridSpan w:val="4"/>
            <w:shd w:val="clear" w:color="auto" w:fill="auto"/>
          </w:tcPr>
          <w:p w14:paraId="3F840293" w14:textId="77777777" w:rsidR="00BD2DC4" w:rsidRPr="007769BC" w:rsidRDefault="00BD2DC4" w:rsidP="00376A9F">
            <w:pPr>
              <w:rPr>
                <w:ins w:id="649" w:author="Venable, Isaac" w:date="2024-05-21T20:27:00Z" w16du:dateUtc="2024-05-22T03:27:00Z"/>
                <w:rFonts w:ascii="Arial" w:hAnsi="Arial" w:cs="Arial"/>
                <w:sz w:val="22"/>
                <w:szCs w:val="22"/>
              </w:rPr>
            </w:pPr>
            <w:ins w:id="650" w:author="Venable, Isaac" w:date="2024-05-21T20:27:00Z" w16du:dateUtc="2024-05-22T03:27:00Z">
              <w:r w:rsidRPr="007769BC">
                <w:rPr>
                  <w:rFonts w:ascii="Arial" w:hAnsi="Arial" w:cs="Arial"/>
                  <w:b/>
                  <w:sz w:val="22"/>
                  <w:szCs w:val="22"/>
                </w:rPr>
                <w:t>Relationships</w:t>
              </w:r>
              <w:r w:rsidRPr="007769BC">
                <w:rPr>
                  <w:rFonts w:ascii="Arial" w:hAnsi="Arial" w:cs="Arial"/>
                  <w:sz w:val="22"/>
                  <w:szCs w:val="22"/>
                </w:rPr>
                <w:t xml:space="preserve">: </w:t>
              </w:r>
            </w:ins>
          </w:p>
          <w:p w14:paraId="4663A67B" w14:textId="4696EF56" w:rsidR="00BD2DC4" w:rsidRPr="007769BC" w:rsidRDefault="00BD2DC4" w:rsidP="00376A9F">
            <w:pPr>
              <w:tabs>
                <w:tab w:val="left" w:pos="720"/>
              </w:tabs>
              <w:rPr>
                <w:ins w:id="651" w:author="Venable, Isaac" w:date="2024-05-21T20:27:00Z" w16du:dateUtc="2024-05-22T03:27:00Z"/>
                <w:rFonts w:ascii="Arial" w:hAnsi="Arial" w:cs="Arial"/>
                <w:sz w:val="22"/>
                <w:szCs w:val="22"/>
              </w:rPr>
            </w:pPr>
            <w:ins w:id="652" w:author="Venable, Isaac" w:date="2024-05-21T20:27:00Z" w16du:dateUtc="2024-05-22T03: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653" w:author="Venable, Isaac" w:date="2024-05-21T20:38:00Z" w16du:dateUtc="2024-05-22T03:38:00Z">
              <w:r w:rsidR="00FD5741">
                <w:rPr>
                  <w:rFonts w:ascii="Arial" w:hAnsi="Arial" w:cs="Arial"/>
                  <w:sz w:val="22"/>
                  <w:szCs w:val="22"/>
                </w:rPr>
                <w:t>The runner will get valuable information from the calculations</w:t>
              </w:r>
            </w:ins>
          </w:p>
          <w:p w14:paraId="77F697CB" w14:textId="44D2A767" w:rsidR="00BD2DC4" w:rsidRPr="007769BC" w:rsidRDefault="00BD2DC4" w:rsidP="00376A9F">
            <w:pPr>
              <w:tabs>
                <w:tab w:val="left" w:pos="720"/>
              </w:tabs>
              <w:rPr>
                <w:ins w:id="654" w:author="Venable, Isaac" w:date="2024-05-21T20:27:00Z" w16du:dateUtc="2024-05-22T03:27:00Z"/>
                <w:rFonts w:ascii="Arial" w:hAnsi="Arial" w:cs="Arial"/>
                <w:sz w:val="22"/>
                <w:szCs w:val="22"/>
              </w:rPr>
            </w:pPr>
            <w:ins w:id="655" w:author="Venable, Isaac" w:date="2024-05-21T20:27:00Z" w16du:dateUtc="2024-05-22T03: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656" w:author="Venable, Isaac" w:date="2024-05-21T20:39:00Z" w16du:dateUtc="2024-05-22T03:39:00Z">
              <w:r w:rsidR="00FD5741">
                <w:rPr>
                  <w:rFonts w:ascii="Arial" w:hAnsi="Arial" w:cs="Arial"/>
                  <w:sz w:val="22"/>
                  <w:szCs w:val="22"/>
                </w:rPr>
                <w:t>Uses the record splits feature</w:t>
              </w:r>
            </w:ins>
          </w:p>
          <w:p w14:paraId="4A2A4227" w14:textId="0F8A16A6" w:rsidR="00BD2DC4" w:rsidRPr="007769BC" w:rsidRDefault="00BD2DC4" w:rsidP="00376A9F">
            <w:pPr>
              <w:tabs>
                <w:tab w:val="left" w:pos="720"/>
              </w:tabs>
              <w:rPr>
                <w:ins w:id="657" w:author="Venable, Isaac" w:date="2024-05-21T20:27:00Z" w16du:dateUtc="2024-05-22T03:27:00Z"/>
                <w:rFonts w:ascii="Arial" w:hAnsi="Arial" w:cs="Arial"/>
                <w:sz w:val="22"/>
                <w:szCs w:val="22"/>
              </w:rPr>
            </w:pPr>
            <w:ins w:id="658" w:author="Venable, Isaac" w:date="2024-05-21T20:27:00Z" w16du:dateUtc="2024-05-22T03: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659" w:author="Venable, Isaac" w:date="2024-05-21T20:39:00Z" w16du:dateUtc="2024-05-22T03:39:00Z">
              <w:r w:rsidR="00FD5741">
                <w:rPr>
                  <w:rFonts w:ascii="Arial" w:hAnsi="Arial" w:cs="Arial"/>
                  <w:sz w:val="22"/>
                  <w:szCs w:val="22"/>
                </w:rPr>
                <w:t>N/A</w:t>
              </w:r>
            </w:ins>
          </w:p>
          <w:p w14:paraId="5238B24D" w14:textId="7441E439" w:rsidR="00BD2DC4" w:rsidRPr="007769BC" w:rsidRDefault="00BD2DC4" w:rsidP="00376A9F">
            <w:pPr>
              <w:tabs>
                <w:tab w:val="left" w:pos="720"/>
              </w:tabs>
              <w:rPr>
                <w:ins w:id="660" w:author="Venable, Isaac" w:date="2024-05-21T20:27:00Z" w16du:dateUtc="2024-05-22T03:27:00Z"/>
                <w:rFonts w:ascii="Arial" w:hAnsi="Arial" w:cs="Arial"/>
                <w:sz w:val="22"/>
                <w:szCs w:val="22"/>
              </w:rPr>
            </w:pPr>
            <w:ins w:id="661" w:author="Venable, Isaac" w:date="2024-05-21T20:27:00Z" w16du:dateUtc="2024-05-22T03: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ins>
            <w:ins w:id="662" w:author="Venable, Isaac" w:date="2024-05-21T20:39:00Z" w16du:dateUtc="2024-05-22T03:39:00Z">
              <w:r w:rsidR="00FD5741">
                <w:rPr>
                  <w:rFonts w:ascii="Arial" w:hAnsi="Arial" w:cs="Arial"/>
                  <w:sz w:val="22"/>
                  <w:szCs w:val="22"/>
                </w:rPr>
                <w:t>N/A</w:t>
              </w:r>
            </w:ins>
          </w:p>
        </w:tc>
      </w:tr>
      <w:tr w:rsidR="00BD2DC4" w:rsidRPr="007769BC" w14:paraId="5A72A0E9" w14:textId="77777777" w:rsidTr="00376A9F">
        <w:trPr>
          <w:ins w:id="663" w:author="Venable, Isaac" w:date="2024-05-21T20:27:00Z" w16du:dateUtc="2024-05-22T03:27:00Z"/>
        </w:trPr>
        <w:tc>
          <w:tcPr>
            <w:tcW w:w="9576" w:type="dxa"/>
            <w:gridSpan w:val="4"/>
            <w:shd w:val="clear" w:color="auto" w:fill="auto"/>
          </w:tcPr>
          <w:p w14:paraId="49E9D342" w14:textId="77777777" w:rsidR="00BD2DC4" w:rsidRPr="007769BC" w:rsidRDefault="00BD2DC4" w:rsidP="00376A9F">
            <w:pPr>
              <w:rPr>
                <w:ins w:id="664" w:author="Venable, Isaac" w:date="2024-05-21T20:27:00Z" w16du:dateUtc="2024-05-22T03:27:00Z"/>
                <w:rFonts w:ascii="Arial" w:hAnsi="Arial" w:cs="Arial"/>
                <w:sz w:val="22"/>
                <w:szCs w:val="22"/>
              </w:rPr>
            </w:pPr>
            <w:ins w:id="665" w:author="Venable, Isaac" w:date="2024-05-21T20:27:00Z" w16du:dateUtc="2024-05-22T03: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2A5A78AC" w14:textId="4D375427" w:rsidR="00BD2DC4" w:rsidRDefault="00BD2DC4" w:rsidP="00BD2DC4">
            <w:pPr>
              <w:pStyle w:val="ListParagraph"/>
              <w:numPr>
                <w:ilvl w:val="0"/>
                <w:numId w:val="26"/>
              </w:numPr>
              <w:rPr>
                <w:ins w:id="666" w:author="Venable, Isaac" w:date="2024-05-21T20:33:00Z" w16du:dateUtc="2024-05-22T03:33:00Z"/>
                <w:rFonts w:ascii="Arial" w:hAnsi="Arial" w:cs="Arial"/>
                <w:sz w:val="22"/>
                <w:szCs w:val="22"/>
              </w:rPr>
            </w:pPr>
            <w:ins w:id="667" w:author="Venable, Isaac" w:date="2024-05-21T20:33:00Z" w16du:dateUtc="2024-05-22T03:33:00Z">
              <w:r>
                <w:rPr>
                  <w:rFonts w:ascii="Arial" w:hAnsi="Arial" w:cs="Arial"/>
                  <w:sz w:val="22"/>
                  <w:szCs w:val="22"/>
                </w:rPr>
                <w:t>The coach or split recorder hits split</w:t>
              </w:r>
            </w:ins>
          </w:p>
          <w:p w14:paraId="5BCD0700" w14:textId="320479EA" w:rsidR="00BD2DC4" w:rsidRDefault="00FD5741" w:rsidP="00BD2DC4">
            <w:pPr>
              <w:pStyle w:val="ListParagraph"/>
              <w:numPr>
                <w:ilvl w:val="0"/>
                <w:numId w:val="26"/>
              </w:numPr>
              <w:rPr>
                <w:ins w:id="668" w:author="Venable, Isaac" w:date="2024-05-21T20:37:00Z" w16du:dateUtc="2024-05-22T03:37:00Z"/>
                <w:rFonts w:ascii="Arial" w:hAnsi="Arial" w:cs="Arial"/>
                <w:sz w:val="22"/>
                <w:szCs w:val="22"/>
              </w:rPr>
            </w:pPr>
            <w:ins w:id="669" w:author="Venable, Isaac" w:date="2024-05-21T20:37:00Z" w16du:dateUtc="2024-05-22T03:37:00Z">
              <w:r>
                <w:rPr>
                  <w:rFonts w:ascii="Arial" w:hAnsi="Arial" w:cs="Arial"/>
                  <w:sz w:val="22"/>
                  <w:szCs w:val="22"/>
                </w:rPr>
                <w:t>The app makes calculations</w:t>
              </w:r>
            </w:ins>
          </w:p>
          <w:p w14:paraId="473D3D64" w14:textId="724F3569" w:rsidR="00FD5741" w:rsidRPr="00BD2DC4" w:rsidRDefault="00FD5741" w:rsidP="00BD2DC4">
            <w:pPr>
              <w:pStyle w:val="ListParagraph"/>
              <w:numPr>
                <w:ilvl w:val="0"/>
                <w:numId w:val="26"/>
              </w:numPr>
              <w:rPr>
                <w:ins w:id="670" w:author="Venable, Isaac" w:date="2024-05-21T20:27:00Z" w16du:dateUtc="2024-05-22T03:27:00Z"/>
                <w:rFonts w:ascii="Arial" w:hAnsi="Arial" w:cs="Arial"/>
                <w:sz w:val="22"/>
                <w:szCs w:val="22"/>
                <w:rPrChange w:id="671" w:author="Venable, Isaac" w:date="2024-05-21T20:33:00Z" w16du:dateUtc="2024-05-22T03:33:00Z">
                  <w:rPr>
                    <w:ins w:id="672" w:author="Venable, Isaac" w:date="2024-05-21T20:27:00Z" w16du:dateUtc="2024-05-22T03:27:00Z"/>
                  </w:rPr>
                </w:rPrChange>
              </w:rPr>
              <w:pPrChange w:id="673" w:author="Venable, Isaac" w:date="2024-05-21T20:33:00Z" w16du:dateUtc="2024-05-22T03:33:00Z">
                <w:pPr/>
              </w:pPrChange>
            </w:pPr>
            <w:ins w:id="674" w:author="Venable, Isaac" w:date="2024-05-21T20:37:00Z" w16du:dateUtc="2024-05-22T03:37:00Z">
              <w:r>
                <w:rPr>
                  <w:rFonts w:ascii="Arial" w:hAnsi="Arial" w:cs="Arial"/>
                  <w:sz w:val="22"/>
                  <w:szCs w:val="22"/>
                </w:rPr>
                <w:t>The results are displayed</w:t>
              </w:r>
            </w:ins>
            <w:ins w:id="675" w:author="Venable, Isaac" w:date="2024-05-21T20:38:00Z" w16du:dateUtc="2024-05-22T03:38:00Z">
              <w:r>
                <w:rPr>
                  <w:rFonts w:ascii="Arial" w:hAnsi="Arial" w:cs="Arial"/>
                  <w:sz w:val="22"/>
                  <w:szCs w:val="22"/>
                </w:rPr>
                <w:t xml:space="preserve"> </w:t>
              </w:r>
            </w:ins>
          </w:p>
          <w:p w14:paraId="09D564DB" w14:textId="77777777" w:rsidR="00BD2DC4" w:rsidRPr="007769BC" w:rsidRDefault="00BD2DC4" w:rsidP="00376A9F">
            <w:pPr>
              <w:rPr>
                <w:ins w:id="676" w:author="Venable, Isaac" w:date="2024-05-21T20:27:00Z" w16du:dateUtc="2024-05-22T03:27:00Z"/>
                <w:rFonts w:ascii="Arial" w:hAnsi="Arial" w:cs="Arial"/>
                <w:sz w:val="22"/>
                <w:szCs w:val="22"/>
              </w:rPr>
            </w:pPr>
          </w:p>
          <w:p w14:paraId="5A8ADC7B" w14:textId="77777777" w:rsidR="00BD2DC4" w:rsidRPr="007769BC" w:rsidRDefault="00BD2DC4" w:rsidP="00376A9F">
            <w:pPr>
              <w:rPr>
                <w:ins w:id="677" w:author="Venable, Isaac" w:date="2024-05-21T20:27:00Z" w16du:dateUtc="2024-05-22T03:27:00Z"/>
                <w:rFonts w:ascii="Arial" w:hAnsi="Arial" w:cs="Arial"/>
                <w:sz w:val="22"/>
                <w:szCs w:val="22"/>
              </w:rPr>
            </w:pPr>
          </w:p>
          <w:p w14:paraId="1C3939FF" w14:textId="77777777" w:rsidR="00BD2DC4" w:rsidRPr="007769BC" w:rsidRDefault="00BD2DC4" w:rsidP="00376A9F">
            <w:pPr>
              <w:rPr>
                <w:ins w:id="678" w:author="Venable, Isaac" w:date="2024-05-21T20:27:00Z" w16du:dateUtc="2024-05-22T03:27:00Z"/>
                <w:rFonts w:ascii="Arial" w:hAnsi="Arial" w:cs="Arial"/>
                <w:sz w:val="22"/>
                <w:szCs w:val="22"/>
              </w:rPr>
            </w:pPr>
          </w:p>
        </w:tc>
      </w:tr>
      <w:tr w:rsidR="00BD2DC4" w:rsidRPr="007769BC" w14:paraId="6B922754" w14:textId="77777777" w:rsidTr="00376A9F">
        <w:trPr>
          <w:trHeight w:val="498"/>
          <w:ins w:id="679" w:author="Venable, Isaac" w:date="2024-05-21T20:27:00Z" w16du:dateUtc="2024-05-22T03:27:00Z"/>
        </w:trPr>
        <w:tc>
          <w:tcPr>
            <w:tcW w:w="9576" w:type="dxa"/>
            <w:gridSpan w:val="4"/>
            <w:shd w:val="clear" w:color="auto" w:fill="auto"/>
          </w:tcPr>
          <w:p w14:paraId="7A93EA1A" w14:textId="77777777" w:rsidR="00BD2DC4" w:rsidRDefault="00BD2DC4" w:rsidP="00376A9F">
            <w:pPr>
              <w:rPr>
                <w:ins w:id="680" w:author="Venable, Isaac" w:date="2024-05-21T20:27:00Z" w16du:dateUtc="2024-05-22T03:27:00Z"/>
                <w:rFonts w:ascii="Arial" w:hAnsi="Arial" w:cs="Arial"/>
                <w:sz w:val="22"/>
                <w:szCs w:val="22"/>
              </w:rPr>
            </w:pPr>
            <w:ins w:id="681" w:author="Venable, Isaac" w:date="2024-05-21T20:27:00Z" w16du:dateUtc="2024-05-22T03: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1788D106" w14:textId="77777777" w:rsidR="00BD2DC4" w:rsidRDefault="00BD2DC4" w:rsidP="00376A9F">
            <w:pPr>
              <w:rPr>
                <w:ins w:id="682" w:author="Venable, Isaac" w:date="2024-05-21T20:27:00Z" w16du:dateUtc="2024-05-22T03:27:00Z"/>
                <w:rFonts w:ascii="Arial" w:hAnsi="Arial" w:cs="Arial"/>
                <w:sz w:val="22"/>
                <w:szCs w:val="22"/>
              </w:rPr>
            </w:pPr>
          </w:p>
          <w:p w14:paraId="76C7841B" w14:textId="77777777" w:rsidR="00BD2DC4" w:rsidRDefault="00BD2DC4" w:rsidP="00376A9F">
            <w:pPr>
              <w:rPr>
                <w:ins w:id="683" w:author="Venable, Isaac" w:date="2024-05-21T20:27:00Z" w16du:dateUtc="2024-05-22T03:27:00Z"/>
                <w:rFonts w:ascii="Arial" w:hAnsi="Arial" w:cs="Arial"/>
                <w:sz w:val="22"/>
                <w:szCs w:val="22"/>
              </w:rPr>
            </w:pPr>
          </w:p>
          <w:p w14:paraId="5F23F119" w14:textId="77777777" w:rsidR="00BD2DC4" w:rsidRDefault="00BD2DC4" w:rsidP="00376A9F">
            <w:pPr>
              <w:rPr>
                <w:ins w:id="684" w:author="Venable, Isaac" w:date="2024-05-21T20:27:00Z" w16du:dateUtc="2024-05-22T03:27:00Z"/>
                <w:rFonts w:ascii="Arial" w:hAnsi="Arial" w:cs="Arial"/>
                <w:sz w:val="22"/>
                <w:szCs w:val="22"/>
              </w:rPr>
            </w:pPr>
          </w:p>
          <w:p w14:paraId="00E53E80" w14:textId="77777777" w:rsidR="00BD2DC4" w:rsidRPr="007769BC" w:rsidRDefault="00BD2DC4" w:rsidP="00376A9F">
            <w:pPr>
              <w:rPr>
                <w:ins w:id="685" w:author="Venable, Isaac" w:date="2024-05-21T20:27:00Z" w16du:dateUtc="2024-05-22T03:27:00Z"/>
                <w:rFonts w:ascii="Arial" w:hAnsi="Arial" w:cs="Arial"/>
                <w:sz w:val="22"/>
                <w:szCs w:val="22"/>
              </w:rPr>
            </w:pPr>
          </w:p>
          <w:p w14:paraId="759B75FC" w14:textId="77777777" w:rsidR="00BD2DC4" w:rsidRPr="007769BC" w:rsidRDefault="00BD2DC4" w:rsidP="00376A9F">
            <w:pPr>
              <w:rPr>
                <w:ins w:id="686" w:author="Venable, Isaac" w:date="2024-05-21T20:27:00Z" w16du:dateUtc="2024-05-22T03:27:00Z"/>
                <w:rFonts w:ascii="Arial" w:hAnsi="Arial" w:cs="Arial"/>
                <w:sz w:val="22"/>
                <w:szCs w:val="22"/>
              </w:rPr>
            </w:pPr>
          </w:p>
          <w:p w14:paraId="680A3B4F" w14:textId="77777777" w:rsidR="00BD2DC4" w:rsidRPr="007769BC" w:rsidRDefault="00BD2DC4" w:rsidP="00376A9F">
            <w:pPr>
              <w:rPr>
                <w:ins w:id="687" w:author="Venable, Isaac" w:date="2024-05-21T20:27:00Z" w16du:dateUtc="2024-05-22T03:27:00Z"/>
                <w:rFonts w:ascii="Arial" w:hAnsi="Arial" w:cs="Arial"/>
                <w:sz w:val="22"/>
                <w:szCs w:val="22"/>
              </w:rPr>
            </w:pPr>
          </w:p>
        </w:tc>
      </w:tr>
      <w:tr w:rsidR="00BD2DC4" w:rsidRPr="007769BC" w14:paraId="32D31F8B" w14:textId="77777777" w:rsidTr="00376A9F">
        <w:trPr>
          <w:ins w:id="688" w:author="Venable, Isaac" w:date="2024-05-21T20:27:00Z" w16du:dateUtc="2024-05-22T03:27:00Z"/>
        </w:trPr>
        <w:tc>
          <w:tcPr>
            <w:tcW w:w="9576" w:type="dxa"/>
            <w:gridSpan w:val="4"/>
            <w:shd w:val="clear" w:color="auto" w:fill="auto"/>
          </w:tcPr>
          <w:p w14:paraId="60FBB55A" w14:textId="77777777" w:rsidR="00BD2DC4" w:rsidRDefault="00BD2DC4" w:rsidP="00376A9F">
            <w:pPr>
              <w:rPr>
                <w:ins w:id="689" w:author="Venable, Isaac" w:date="2024-05-21T20:27:00Z" w16du:dateUtc="2024-05-22T03:27:00Z"/>
                <w:rFonts w:ascii="Arial" w:hAnsi="Arial" w:cs="Arial"/>
                <w:sz w:val="22"/>
                <w:szCs w:val="22"/>
              </w:rPr>
            </w:pPr>
            <w:ins w:id="690" w:author="Venable, Isaac" w:date="2024-05-21T20:27:00Z" w16du:dateUtc="2024-05-22T03:27: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33693701" w14:textId="77777777" w:rsidR="00BD2DC4" w:rsidRDefault="00BD2DC4" w:rsidP="00376A9F">
            <w:pPr>
              <w:rPr>
                <w:ins w:id="691" w:author="Venable, Isaac" w:date="2024-05-21T20:27:00Z" w16du:dateUtc="2024-05-22T03:27:00Z"/>
                <w:rFonts w:ascii="Arial" w:hAnsi="Arial" w:cs="Arial"/>
                <w:sz w:val="22"/>
                <w:szCs w:val="22"/>
              </w:rPr>
            </w:pPr>
          </w:p>
          <w:p w14:paraId="666FFE1F" w14:textId="77777777" w:rsidR="00BD2DC4" w:rsidRDefault="00BD2DC4" w:rsidP="00376A9F">
            <w:pPr>
              <w:rPr>
                <w:ins w:id="692" w:author="Venable, Isaac" w:date="2024-05-21T20:27:00Z" w16du:dateUtc="2024-05-22T03:27:00Z"/>
                <w:rFonts w:ascii="Arial" w:hAnsi="Arial" w:cs="Arial"/>
                <w:sz w:val="22"/>
                <w:szCs w:val="22"/>
              </w:rPr>
            </w:pPr>
          </w:p>
          <w:p w14:paraId="7174E684" w14:textId="77777777" w:rsidR="00BD2DC4" w:rsidRDefault="00BD2DC4" w:rsidP="00376A9F">
            <w:pPr>
              <w:rPr>
                <w:ins w:id="693" w:author="Venable, Isaac" w:date="2024-05-21T20:27:00Z" w16du:dateUtc="2024-05-22T03:27:00Z"/>
                <w:rFonts w:ascii="Arial" w:hAnsi="Arial" w:cs="Arial"/>
                <w:sz w:val="22"/>
                <w:szCs w:val="22"/>
              </w:rPr>
            </w:pPr>
          </w:p>
          <w:p w14:paraId="2CBC4E70" w14:textId="77777777" w:rsidR="00BD2DC4" w:rsidRDefault="00BD2DC4" w:rsidP="00376A9F">
            <w:pPr>
              <w:rPr>
                <w:ins w:id="694" w:author="Venable, Isaac" w:date="2024-05-21T20:27:00Z" w16du:dateUtc="2024-05-22T03:27:00Z"/>
                <w:rFonts w:ascii="Arial" w:hAnsi="Arial" w:cs="Arial"/>
                <w:sz w:val="22"/>
                <w:szCs w:val="22"/>
              </w:rPr>
            </w:pPr>
          </w:p>
          <w:p w14:paraId="4F19FB86" w14:textId="77777777" w:rsidR="00BD2DC4" w:rsidRPr="007769BC" w:rsidRDefault="00BD2DC4" w:rsidP="00376A9F">
            <w:pPr>
              <w:rPr>
                <w:ins w:id="695" w:author="Venable, Isaac" w:date="2024-05-21T20:27:00Z" w16du:dateUtc="2024-05-22T03:27:00Z"/>
                <w:rFonts w:ascii="Arial" w:hAnsi="Arial" w:cs="Arial"/>
                <w:sz w:val="22"/>
                <w:szCs w:val="22"/>
              </w:rPr>
            </w:pPr>
          </w:p>
        </w:tc>
      </w:tr>
      <w:tr w:rsidR="00BD2DC4" w:rsidRPr="007769BC" w14:paraId="2DA6A23F" w14:textId="77777777" w:rsidTr="00376A9F">
        <w:trPr>
          <w:ins w:id="696" w:author="Venable, Isaac" w:date="2024-05-21T20:27:00Z" w16du:dateUtc="2024-05-22T03:27:00Z"/>
        </w:trPr>
        <w:tc>
          <w:tcPr>
            <w:tcW w:w="9576" w:type="dxa"/>
            <w:gridSpan w:val="4"/>
            <w:shd w:val="clear" w:color="auto" w:fill="auto"/>
          </w:tcPr>
          <w:p w14:paraId="686DE57F" w14:textId="77777777" w:rsidR="00BD2DC4" w:rsidRDefault="00BD2DC4" w:rsidP="00376A9F">
            <w:pPr>
              <w:rPr>
                <w:ins w:id="697" w:author="Venable, Isaac" w:date="2024-05-21T20:27:00Z" w16du:dateUtc="2024-05-22T03:27:00Z"/>
                <w:rFonts w:ascii="Arial" w:hAnsi="Arial" w:cs="Arial"/>
                <w:b/>
                <w:sz w:val="22"/>
                <w:szCs w:val="22"/>
              </w:rPr>
            </w:pPr>
            <w:ins w:id="698" w:author="Venable, Isaac" w:date="2024-05-21T20:27:00Z" w16du:dateUtc="2024-05-22T03:27:00Z">
              <w:r w:rsidRPr="004D69D3">
                <w:rPr>
                  <w:rFonts w:ascii="Arial" w:hAnsi="Arial" w:cs="Arial"/>
                  <w:b/>
                  <w:sz w:val="22"/>
                  <w:szCs w:val="22"/>
                </w:rPr>
                <w:t>Special Requirements:</w:t>
              </w:r>
              <w:r w:rsidRPr="009D6144">
                <w:rPr>
                  <w:rFonts w:ascii="Arial" w:hAnsi="Arial" w:cs="Arial"/>
                  <w:b/>
                  <w:sz w:val="22"/>
                  <w:szCs w:val="22"/>
                </w:rPr>
                <w:t xml:space="preserve"> </w:t>
              </w:r>
            </w:ins>
          </w:p>
          <w:p w14:paraId="5B0A1659" w14:textId="77777777" w:rsidR="00BD2DC4" w:rsidRDefault="00BD2DC4" w:rsidP="00376A9F">
            <w:pPr>
              <w:rPr>
                <w:ins w:id="699" w:author="Venable, Isaac" w:date="2024-05-21T20:27:00Z" w16du:dateUtc="2024-05-22T03:27:00Z"/>
                <w:rFonts w:ascii="Arial" w:hAnsi="Arial" w:cs="Arial"/>
                <w:b/>
                <w:sz w:val="22"/>
                <w:szCs w:val="22"/>
              </w:rPr>
            </w:pPr>
          </w:p>
          <w:p w14:paraId="2D082CAD" w14:textId="77777777" w:rsidR="00BD2DC4" w:rsidRPr="007769BC" w:rsidRDefault="00BD2DC4" w:rsidP="00376A9F">
            <w:pPr>
              <w:rPr>
                <w:ins w:id="700" w:author="Venable, Isaac" w:date="2024-05-21T20:27:00Z" w16du:dateUtc="2024-05-22T03:27:00Z"/>
                <w:rFonts w:ascii="Arial" w:hAnsi="Arial" w:cs="Arial"/>
                <w:b/>
                <w:sz w:val="22"/>
                <w:szCs w:val="22"/>
              </w:rPr>
            </w:pPr>
          </w:p>
        </w:tc>
      </w:tr>
      <w:tr w:rsidR="00BD2DC4" w:rsidRPr="007769BC" w14:paraId="75C1C9AF" w14:textId="77777777" w:rsidTr="00376A9F">
        <w:trPr>
          <w:ins w:id="701" w:author="Venable, Isaac" w:date="2024-05-21T20:27:00Z" w16du:dateUtc="2024-05-22T03:27:00Z"/>
        </w:trPr>
        <w:tc>
          <w:tcPr>
            <w:tcW w:w="9576" w:type="dxa"/>
            <w:gridSpan w:val="4"/>
            <w:shd w:val="clear" w:color="auto" w:fill="auto"/>
          </w:tcPr>
          <w:p w14:paraId="6CAB039B" w14:textId="77777777" w:rsidR="00BD2DC4" w:rsidRPr="00CC2AD7" w:rsidRDefault="00BD2DC4" w:rsidP="00376A9F">
            <w:pPr>
              <w:rPr>
                <w:ins w:id="702" w:author="Venable, Isaac" w:date="2024-05-21T20:27:00Z" w16du:dateUtc="2024-05-22T03:27:00Z"/>
                <w:rFonts w:ascii="Arial" w:hAnsi="Arial" w:cs="Arial"/>
                <w:b/>
                <w:sz w:val="22"/>
                <w:szCs w:val="22"/>
              </w:rPr>
            </w:pPr>
            <w:ins w:id="703" w:author="Venable, Isaac" w:date="2024-05-21T20:27:00Z" w16du:dateUtc="2024-05-22T03:27:00Z">
              <w:r w:rsidRPr="00CC2AD7">
                <w:rPr>
                  <w:rFonts w:ascii="Arial" w:hAnsi="Arial" w:cs="Arial"/>
                  <w:b/>
                  <w:sz w:val="22"/>
                  <w:szCs w:val="22"/>
                </w:rPr>
                <w:t xml:space="preserve">To do/Issues: </w:t>
              </w:r>
            </w:ins>
          </w:p>
          <w:p w14:paraId="77B63E67" w14:textId="77777777" w:rsidR="00BD2DC4" w:rsidRDefault="00BD2DC4" w:rsidP="00376A9F">
            <w:pPr>
              <w:rPr>
                <w:ins w:id="704" w:author="Venable, Isaac" w:date="2024-05-21T20:27:00Z" w16du:dateUtc="2024-05-22T03:27:00Z"/>
                <w:rFonts w:cs="Arial"/>
                <w:b/>
                <w:sz w:val="22"/>
                <w:szCs w:val="22"/>
              </w:rPr>
            </w:pPr>
          </w:p>
          <w:p w14:paraId="2584E13E" w14:textId="77777777" w:rsidR="00BD2DC4" w:rsidRPr="004D69D3" w:rsidRDefault="00BD2DC4" w:rsidP="00376A9F">
            <w:pPr>
              <w:rPr>
                <w:ins w:id="705" w:author="Venable, Isaac" w:date="2024-05-21T20:27:00Z" w16du:dateUtc="2024-05-22T03:27:00Z"/>
                <w:rFonts w:ascii="Arial" w:hAnsi="Arial" w:cs="Arial"/>
                <w:b/>
                <w:sz w:val="22"/>
                <w:szCs w:val="22"/>
              </w:rPr>
            </w:pPr>
          </w:p>
        </w:tc>
      </w:tr>
    </w:tbl>
    <w:p w14:paraId="7A475FFB" w14:textId="77777777" w:rsidR="00AC3B41" w:rsidRDefault="00AC3B41" w:rsidP="00AC3B41">
      <w:pPr>
        <w:rPr>
          <w:ins w:id="706" w:author="Venable, Isaac" w:date="2024-05-21T20:40:00Z" w16du:dateUtc="2024-05-22T03:40:00Z"/>
          <w:rFonts w:ascii="Arial" w:hAnsi="Arial" w:cs="Arial"/>
        </w:rPr>
      </w:pPr>
      <w:bookmarkStart w:id="707" w:name="_Hlk167215666"/>
    </w:p>
    <w:p w14:paraId="317943E1" w14:textId="77777777" w:rsidR="00AC3B41" w:rsidRDefault="00AC3B41" w:rsidP="00AC3B41">
      <w:pPr>
        <w:rPr>
          <w:ins w:id="708" w:author="Venable, Isaac" w:date="2024-05-21T20:40:00Z" w16du:dateUtc="2024-05-22T03:40:00Z"/>
          <w:rFonts w:ascii="Arial" w:hAnsi="Arial" w:cs="Arial"/>
        </w:rPr>
      </w:pPr>
    </w:p>
    <w:p w14:paraId="15906D40" w14:textId="77777777" w:rsidR="00AC3B41" w:rsidRDefault="00AC3B41" w:rsidP="00AC3B41">
      <w:pPr>
        <w:rPr>
          <w:ins w:id="709" w:author="Venable, Isaac" w:date="2024-05-21T20:40:00Z" w16du:dateUtc="2024-05-22T03:40:00Z"/>
          <w:rFonts w:ascii="Arial" w:hAnsi="Arial" w:cs="Arial"/>
        </w:rPr>
      </w:pPr>
    </w:p>
    <w:p w14:paraId="3BABC1F1" w14:textId="77777777" w:rsidR="00AC3B41" w:rsidRDefault="00AC3B41" w:rsidP="00AC3B41">
      <w:pPr>
        <w:rPr>
          <w:ins w:id="710" w:author="Venable, Isaac" w:date="2024-05-21T20:40:00Z" w16du:dateUtc="2024-05-22T03:40: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AC3B41" w:rsidRPr="007769BC" w14:paraId="50551A8F" w14:textId="77777777" w:rsidTr="00376A9F">
        <w:trPr>
          <w:ins w:id="711" w:author="Venable, Isaac" w:date="2024-05-21T20:40:00Z" w16du:dateUtc="2024-05-22T03:40:00Z"/>
        </w:trPr>
        <w:tc>
          <w:tcPr>
            <w:tcW w:w="5958" w:type="dxa"/>
            <w:gridSpan w:val="2"/>
            <w:shd w:val="clear" w:color="auto" w:fill="auto"/>
          </w:tcPr>
          <w:p w14:paraId="1F3A1E97" w14:textId="4392C003" w:rsidR="00AC3B41" w:rsidRPr="007769BC" w:rsidRDefault="00AC3B41" w:rsidP="00376A9F">
            <w:pPr>
              <w:rPr>
                <w:ins w:id="712" w:author="Venable, Isaac" w:date="2024-05-21T20:40:00Z" w16du:dateUtc="2024-05-22T03:40:00Z"/>
                <w:rFonts w:ascii="Arial" w:hAnsi="Arial" w:cs="Arial"/>
                <w:sz w:val="22"/>
                <w:szCs w:val="22"/>
              </w:rPr>
            </w:pPr>
            <w:ins w:id="713" w:author="Venable, Isaac" w:date="2024-05-21T20:40:00Z" w16du:dateUtc="2024-05-22T03:40: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714" w:author="Venable, Isaac" w:date="2024-05-21T20:41:00Z" w16du:dateUtc="2024-05-22T03:41:00Z">
              <w:r w:rsidR="00D274EB">
                <w:rPr>
                  <w:rFonts w:ascii="Arial" w:hAnsi="Arial" w:cs="Arial"/>
                  <w:sz w:val="22"/>
                  <w:szCs w:val="22"/>
                </w:rPr>
                <w:t>Sound Effects Signals</w:t>
              </w:r>
            </w:ins>
          </w:p>
        </w:tc>
        <w:tc>
          <w:tcPr>
            <w:tcW w:w="900" w:type="dxa"/>
            <w:shd w:val="clear" w:color="auto" w:fill="auto"/>
          </w:tcPr>
          <w:p w14:paraId="13B44AD2" w14:textId="15D53785" w:rsidR="00AC3B41" w:rsidRPr="007769BC" w:rsidRDefault="00AC3B41" w:rsidP="00376A9F">
            <w:pPr>
              <w:rPr>
                <w:ins w:id="715" w:author="Venable, Isaac" w:date="2024-05-21T20:40:00Z" w16du:dateUtc="2024-05-22T03:40:00Z"/>
                <w:rFonts w:ascii="Arial" w:hAnsi="Arial" w:cs="Arial"/>
                <w:sz w:val="22"/>
                <w:szCs w:val="22"/>
              </w:rPr>
            </w:pPr>
            <w:ins w:id="716" w:author="Venable, Isaac" w:date="2024-05-21T20:40:00Z" w16du:dateUtc="2024-05-22T03:40:00Z">
              <w:r w:rsidRPr="007769BC">
                <w:rPr>
                  <w:rFonts w:ascii="Arial" w:hAnsi="Arial" w:cs="Arial"/>
                  <w:b/>
                  <w:sz w:val="22"/>
                  <w:szCs w:val="22"/>
                </w:rPr>
                <w:t>ID</w:t>
              </w:r>
              <w:r w:rsidRPr="007769BC">
                <w:rPr>
                  <w:rFonts w:ascii="Arial" w:hAnsi="Arial" w:cs="Arial"/>
                  <w:sz w:val="22"/>
                  <w:szCs w:val="22"/>
                </w:rPr>
                <w:t xml:space="preserve">: </w:t>
              </w:r>
            </w:ins>
            <w:ins w:id="717" w:author="Venable, Isaac" w:date="2024-05-21T20:41:00Z" w16du:dateUtc="2024-05-22T03:41:00Z">
              <w:r w:rsidR="00D274EB">
                <w:rPr>
                  <w:rFonts w:ascii="Arial" w:hAnsi="Arial" w:cs="Arial"/>
                  <w:sz w:val="22"/>
                  <w:szCs w:val="22"/>
                </w:rPr>
                <w:t>03</w:t>
              </w:r>
            </w:ins>
            <w:ins w:id="718" w:author="Venable, Isaac" w:date="2024-05-21T20:40:00Z" w16du:dateUtc="2024-05-22T03:40:00Z">
              <w:r w:rsidRPr="007769BC">
                <w:rPr>
                  <w:rFonts w:ascii="Arial" w:hAnsi="Arial" w:cs="Arial"/>
                  <w:sz w:val="22"/>
                  <w:szCs w:val="22"/>
                </w:rPr>
                <w:t xml:space="preserve"> </w:t>
              </w:r>
            </w:ins>
          </w:p>
        </w:tc>
        <w:tc>
          <w:tcPr>
            <w:tcW w:w="2718" w:type="dxa"/>
            <w:shd w:val="clear" w:color="auto" w:fill="auto"/>
          </w:tcPr>
          <w:p w14:paraId="06A7041A" w14:textId="4AE4DF48" w:rsidR="00AC3B41" w:rsidRPr="007769BC" w:rsidRDefault="00AC3B41" w:rsidP="00376A9F">
            <w:pPr>
              <w:rPr>
                <w:ins w:id="719" w:author="Venable, Isaac" w:date="2024-05-21T20:40:00Z" w16du:dateUtc="2024-05-22T03:40:00Z"/>
                <w:rFonts w:ascii="Arial" w:hAnsi="Arial" w:cs="Arial"/>
                <w:sz w:val="22"/>
                <w:szCs w:val="22"/>
              </w:rPr>
            </w:pPr>
            <w:ins w:id="720" w:author="Venable, Isaac" w:date="2024-05-21T20:40:00Z" w16du:dateUtc="2024-05-22T03:40:00Z">
              <w:r w:rsidRPr="007769BC">
                <w:rPr>
                  <w:rFonts w:ascii="Arial" w:hAnsi="Arial" w:cs="Arial"/>
                  <w:b/>
                  <w:sz w:val="22"/>
                  <w:szCs w:val="22"/>
                </w:rPr>
                <w:t>Importance</w:t>
              </w:r>
              <w:r w:rsidRPr="007769BC">
                <w:rPr>
                  <w:rFonts w:ascii="Arial" w:hAnsi="Arial" w:cs="Arial"/>
                  <w:sz w:val="22"/>
                  <w:szCs w:val="22"/>
                </w:rPr>
                <w:t xml:space="preserve">: </w:t>
              </w:r>
            </w:ins>
            <w:ins w:id="721" w:author="Venable, Isaac" w:date="2024-05-21T20:41:00Z" w16du:dateUtc="2024-05-22T03:41:00Z">
              <w:r w:rsidR="00D274EB">
                <w:rPr>
                  <w:rFonts w:ascii="Arial" w:hAnsi="Arial" w:cs="Arial"/>
                  <w:sz w:val="22"/>
                  <w:szCs w:val="22"/>
                </w:rPr>
                <w:t>Must Have</w:t>
              </w:r>
            </w:ins>
          </w:p>
        </w:tc>
      </w:tr>
      <w:tr w:rsidR="00AC3B41" w:rsidRPr="007769BC" w14:paraId="68B3E130" w14:textId="77777777" w:rsidTr="00376A9F">
        <w:trPr>
          <w:ins w:id="722" w:author="Venable, Isaac" w:date="2024-05-21T20:40:00Z" w16du:dateUtc="2024-05-22T03:40:00Z"/>
        </w:trPr>
        <w:tc>
          <w:tcPr>
            <w:tcW w:w="4788" w:type="dxa"/>
            <w:shd w:val="clear" w:color="auto" w:fill="auto"/>
          </w:tcPr>
          <w:p w14:paraId="6BE8B3DE" w14:textId="15B6FBBC" w:rsidR="00AC3B41" w:rsidRPr="007769BC" w:rsidRDefault="00AC3B41" w:rsidP="00376A9F">
            <w:pPr>
              <w:rPr>
                <w:ins w:id="723" w:author="Venable, Isaac" w:date="2024-05-21T20:40:00Z" w16du:dateUtc="2024-05-22T03:40:00Z"/>
                <w:rFonts w:ascii="Arial" w:hAnsi="Arial" w:cs="Arial"/>
                <w:sz w:val="22"/>
                <w:szCs w:val="22"/>
              </w:rPr>
            </w:pPr>
            <w:ins w:id="724" w:author="Venable, Isaac" w:date="2024-05-21T20:40:00Z" w16du:dateUtc="2024-05-22T03:40: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725" w:author="Venable, Isaac" w:date="2024-05-21T20:41:00Z" w16du:dateUtc="2024-05-22T03:41:00Z">
              <w:r w:rsidR="00D274EB">
                <w:rPr>
                  <w:rFonts w:ascii="Arial" w:hAnsi="Arial" w:cs="Arial"/>
                  <w:sz w:val="22"/>
                  <w:szCs w:val="22"/>
                </w:rPr>
                <w:t>Runner</w:t>
              </w:r>
            </w:ins>
          </w:p>
        </w:tc>
        <w:tc>
          <w:tcPr>
            <w:tcW w:w="4788" w:type="dxa"/>
            <w:gridSpan w:val="3"/>
            <w:shd w:val="clear" w:color="auto" w:fill="auto"/>
          </w:tcPr>
          <w:p w14:paraId="59493645" w14:textId="757F70C4" w:rsidR="00AC3B41" w:rsidRPr="007769BC" w:rsidRDefault="00AC3B41" w:rsidP="00376A9F">
            <w:pPr>
              <w:rPr>
                <w:ins w:id="726" w:author="Venable, Isaac" w:date="2024-05-21T20:40:00Z" w16du:dateUtc="2024-05-22T03:40:00Z"/>
                <w:rFonts w:ascii="Arial" w:hAnsi="Arial" w:cs="Arial"/>
                <w:sz w:val="22"/>
                <w:szCs w:val="22"/>
              </w:rPr>
            </w:pPr>
            <w:ins w:id="727" w:author="Venable, Isaac" w:date="2024-05-21T20:40:00Z" w16du:dateUtc="2024-05-22T03:40: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728" w:author="Venable, Isaac" w:date="2024-05-21T20:41:00Z" w16du:dateUtc="2024-05-22T03:41:00Z">
              <w:r w:rsidR="00D274EB">
                <w:rPr>
                  <w:rFonts w:ascii="Arial" w:hAnsi="Arial" w:cs="Arial"/>
                  <w:sz w:val="22"/>
                  <w:szCs w:val="22"/>
                </w:rPr>
                <w:t>Essential</w:t>
              </w:r>
            </w:ins>
          </w:p>
        </w:tc>
      </w:tr>
      <w:tr w:rsidR="00AC3B41" w:rsidRPr="007769BC" w14:paraId="55ACD823" w14:textId="77777777" w:rsidTr="00376A9F">
        <w:trPr>
          <w:ins w:id="729" w:author="Venable, Isaac" w:date="2024-05-21T20:40:00Z" w16du:dateUtc="2024-05-22T03:40:00Z"/>
        </w:trPr>
        <w:tc>
          <w:tcPr>
            <w:tcW w:w="9576" w:type="dxa"/>
            <w:gridSpan w:val="4"/>
            <w:shd w:val="clear" w:color="auto" w:fill="auto"/>
          </w:tcPr>
          <w:p w14:paraId="57D2CC65" w14:textId="21D5DCC5" w:rsidR="00AC3B41" w:rsidRPr="00D274EB" w:rsidRDefault="00AC3B41" w:rsidP="00376A9F">
            <w:pPr>
              <w:rPr>
                <w:ins w:id="730" w:author="Venable, Isaac" w:date="2024-05-21T20:40:00Z" w16du:dateUtc="2024-05-22T03:40:00Z"/>
                <w:rFonts w:ascii="Arial" w:hAnsi="Arial" w:cs="Arial"/>
                <w:bCs/>
                <w:sz w:val="22"/>
                <w:szCs w:val="22"/>
                <w:rPrChange w:id="731" w:author="Venable, Isaac" w:date="2024-05-21T20:41:00Z" w16du:dateUtc="2024-05-22T03:41:00Z">
                  <w:rPr>
                    <w:ins w:id="732" w:author="Venable, Isaac" w:date="2024-05-21T20:40:00Z" w16du:dateUtc="2024-05-22T03:40:00Z"/>
                    <w:rFonts w:ascii="Arial" w:hAnsi="Arial" w:cs="Arial"/>
                    <w:b/>
                    <w:sz w:val="22"/>
                    <w:szCs w:val="22"/>
                  </w:rPr>
                </w:rPrChange>
              </w:rPr>
            </w:pPr>
            <w:ins w:id="733" w:author="Venable, Isaac" w:date="2024-05-21T20:40:00Z" w16du:dateUtc="2024-05-22T03:40:00Z">
              <w:r>
                <w:rPr>
                  <w:rFonts w:ascii="Arial" w:hAnsi="Arial" w:cs="Arial"/>
                  <w:b/>
                  <w:sz w:val="22"/>
                  <w:szCs w:val="22"/>
                </w:rPr>
                <w:t>Supporting Actors:</w:t>
              </w:r>
            </w:ins>
            <w:ins w:id="734" w:author="Venable, Isaac" w:date="2024-05-21T20:41:00Z" w16du:dateUtc="2024-05-22T03:41:00Z">
              <w:r w:rsidR="00D274EB">
                <w:rPr>
                  <w:rFonts w:ascii="Arial" w:hAnsi="Arial" w:cs="Arial"/>
                  <w:b/>
                  <w:sz w:val="22"/>
                  <w:szCs w:val="22"/>
                </w:rPr>
                <w:t xml:space="preserve"> </w:t>
              </w:r>
              <w:r w:rsidR="00D274EB">
                <w:rPr>
                  <w:rFonts w:ascii="Arial" w:hAnsi="Arial" w:cs="Arial"/>
                  <w:bCs/>
                  <w:sz w:val="22"/>
                  <w:szCs w:val="22"/>
                </w:rPr>
                <w:t>Coach/Split Recorder</w:t>
              </w:r>
            </w:ins>
          </w:p>
          <w:p w14:paraId="4CF8365A" w14:textId="77777777" w:rsidR="00AC3B41" w:rsidRDefault="00AC3B41" w:rsidP="00376A9F">
            <w:pPr>
              <w:rPr>
                <w:ins w:id="735" w:author="Venable, Isaac" w:date="2024-05-21T20:40:00Z" w16du:dateUtc="2024-05-22T03:40:00Z"/>
                <w:rFonts w:ascii="Arial" w:hAnsi="Arial" w:cs="Arial"/>
                <w:b/>
                <w:sz w:val="22"/>
                <w:szCs w:val="22"/>
              </w:rPr>
            </w:pPr>
          </w:p>
          <w:p w14:paraId="6949F79B" w14:textId="77777777" w:rsidR="00AC3B41" w:rsidRPr="007769BC" w:rsidRDefault="00AC3B41" w:rsidP="00376A9F">
            <w:pPr>
              <w:rPr>
                <w:ins w:id="736" w:author="Venable, Isaac" w:date="2024-05-21T20:40:00Z" w16du:dateUtc="2024-05-22T03:40:00Z"/>
                <w:rFonts w:ascii="Arial" w:hAnsi="Arial" w:cs="Arial"/>
                <w:b/>
                <w:sz w:val="22"/>
                <w:szCs w:val="22"/>
              </w:rPr>
            </w:pPr>
          </w:p>
        </w:tc>
      </w:tr>
      <w:tr w:rsidR="00AC3B41" w:rsidRPr="007769BC" w14:paraId="3CE6AB00" w14:textId="77777777" w:rsidTr="00376A9F">
        <w:trPr>
          <w:ins w:id="737" w:author="Venable, Isaac" w:date="2024-05-21T20:40:00Z" w16du:dateUtc="2024-05-22T03:40:00Z"/>
        </w:trPr>
        <w:tc>
          <w:tcPr>
            <w:tcW w:w="9576" w:type="dxa"/>
            <w:gridSpan w:val="4"/>
            <w:shd w:val="clear" w:color="auto" w:fill="auto"/>
          </w:tcPr>
          <w:p w14:paraId="62ECA6F5" w14:textId="77777777" w:rsidR="00AC3B41" w:rsidRPr="007769BC" w:rsidRDefault="00AC3B41" w:rsidP="00376A9F">
            <w:pPr>
              <w:rPr>
                <w:ins w:id="738" w:author="Venable, Isaac" w:date="2024-05-21T20:40:00Z" w16du:dateUtc="2024-05-22T03:40:00Z"/>
                <w:rFonts w:ascii="Arial" w:hAnsi="Arial" w:cs="Arial"/>
                <w:sz w:val="22"/>
                <w:szCs w:val="22"/>
              </w:rPr>
            </w:pPr>
            <w:ins w:id="739" w:author="Venable, Isaac" w:date="2024-05-21T20:40:00Z" w16du:dateUtc="2024-05-22T03:40: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2BCDE297" w14:textId="58F2FCE7" w:rsidR="00AC3B41" w:rsidRPr="007769BC" w:rsidRDefault="00D274EB" w:rsidP="00376A9F">
            <w:pPr>
              <w:rPr>
                <w:ins w:id="740" w:author="Venable, Isaac" w:date="2024-05-21T20:40:00Z" w16du:dateUtc="2024-05-22T03:40:00Z"/>
                <w:rFonts w:ascii="Arial" w:hAnsi="Arial" w:cs="Arial"/>
                <w:sz w:val="22"/>
                <w:szCs w:val="22"/>
              </w:rPr>
            </w:pPr>
            <w:ins w:id="741" w:author="Venable, Isaac" w:date="2024-05-21T20:41:00Z" w16du:dateUtc="2024-05-22T03:41:00Z">
              <w:r>
                <w:rPr>
                  <w:rFonts w:ascii="Arial" w:hAnsi="Arial" w:cs="Arial"/>
                  <w:sz w:val="22"/>
                  <w:szCs w:val="22"/>
                </w:rPr>
                <w:t xml:space="preserve">The runner will get some information </w:t>
              </w:r>
            </w:ins>
            <w:ins w:id="742" w:author="Venable, Isaac" w:date="2024-05-21T20:42:00Z" w16du:dateUtc="2024-05-22T03:42:00Z">
              <w:r>
                <w:rPr>
                  <w:rFonts w:ascii="Arial" w:hAnsi="Arial" w:cs="Arial"/>
                  <w:sz w:val="22"/>
                  <w:szCs w:val="22"/>
                </w:rPr>
                <w:t xml:space="preserve">about their splits even if they don’t have someone reading them off for them. </w:t>
              </w:r>
            </w:ins>
          </w:p>
          <w:p w14:paraId="147A8FAD" w14:textId="77777777" w:rsidR="00AC3B41" w:rsidRPr="007769BC" w:rsidRDefault="00AC3B41" w:rsidP="00376A9F">
            <w:pPr>
              <w:rPr>
                <w:ins w:id="743" w:author="Venable, Isaac" w:date="2024-05-21T20:40:00Z" w16du:dateUtc="2024-05-22T03:40:00Z"/>
                <w:rFonts w:ascii="Arial" w:hAnsi="Arial" w:cs="Arial"/>
                <w:sz w:val="22"/>
                <w:szCs w:val="22"/>
              </w:rPr>
            </w:pPr>
          </w:p>
        </w:tc>
      </w:tr>
      <w:tr w:rsidR="00AC3B41" w:rsidRPr="007769BC" w14:paraId="14EE4D2C" w14:textId="77777777" w:rsidTr="00376A9F">
        <w:trPr>
          <w:ins w:id="744" w:author="Venable, Isaac" w:date="2024-05-21T20:40:00Z" w16du:dateUtc="2024-05-22T03:40:00Z"/>
        </w:trPr>
        <w:tc>
          <w:tcPr>
            <w:tcW w:w="9576" w:type="dxa"/>
            <w:gridSpan w:val="4"/>
            <w:shd w:val="clear" w:color="auto" w:fill="auto"/>
          </w:tcPr>
          <w:p w14:paraId="783AFFF4" w14:textId="77777777" w:rsidR="00AC3B41" w:rsidRPr="007769BC" w:rsidRDefault="00AC3B41" w:rsidP="00376A9F">
            <w:pPr>
              <w:rPr>
                <w:ins w:id="745" w:author="Venable, Isaac" w:date="2024-05-21T20:40:00Z" w16du:dateUtc="2024-05-22T03:40:00Z"/>
                <w:rFonts w:ascii="Arial" w:hAnsi="Arial" w:cs="Arial"/>
                <w:sz w:val="22"/>
                <w:szCs w:val="22"/>
              </w:rPr>
            </w:pPr>
            <w:ins w:id="746" w:author="Venable, Isaac" w:date="2024-05-21T20:40:00Z" w16du:dateUtc="2024-05-22T03:40: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0D62F460" w14:textId="3B3A12FD" w:rsidR="00AC3B41" w:rsidRPr="007769BC" w:rsidRDefault="004C3A40" w:rsidP="00376A9F">
            <w:pPr>
              <w:rPr>
                <w:ins w:id="747" w:author="Venable, Isaac" w:date="2024-05-21T20:40:00Z" w16du:dateUtc="2024-05-22T03:40:00Z"/>
                <w:rFonts w:ascii="Arial" w:hAnsi="Arial" w:cs="Arial"/>
                <w:sz w:val="22"/>
                <w:szCs w:val="22"/>
              </w:rPr>
            </w:pPr>
            <w:ins w:id="748" w:author="Venable, Isaac" w:date="2024-05-21T20:42:00Z" w16du:dateUtc="2024-05-22T03:42:00Z">
              <w:r>
                <w:rPr>
                  <w:rFonts w:ascii="Arial" w:hAnsi="Arial" w:cs="Arial"/>
                  <w:sz w:val="22"/>
                  <w:szCs w:val="22"/>
                </w:rPr>
                <w:t>Various sounds can play de</w:t>
              </w:r>
            </w:ins>
            <w:ins w:id="749" w:author="Venable, Isaac" w:date="2024-05-21T20:43:00Z" w16du:dateUtc="2024-05-22T03:43:00Z">
              <w:r>
                <w:rPr>
                  <w:rFonts w:ascii="Arial" w:hAnsi="Arial" w:cs="Arial"/>
                  <w:sz w:val="22"/>
                  <w:szCs w:val="22"/>
                </w:rPr>
                <w:t xml:space="preserve">pending on how fast or slow the runner is compared to their goal pace. This could </w:t>
              </w:r>
            </w:ins>
            <w:ins w:id="750" w:author="Venable, Isaac" w:date="2024-05-21T20:44:00Z" w16du:dateUtc="2024-05-22T03:44:00Z">
              <w:r>
                <w:rPr>
                  <w:rFonts w:ascii="Arial" w:hAnsi="Arial" w:cs="Arial"/>
                  <w:sz w:val="22"/>
                  <w:szCs w:val="22"/>
                </w:rPr>
                <w:t>be upgraded to</w:t>
              </w:r>
            </w:ins>
            <w:ins w:id="751" w:author="Venable, Isaac" w:date="2024-05-21T20:43:00Z" w16du:dateUtc="2024-05-22T03:43:00Z">
              <w:r>
                <w:rPr>
                  <w:rFonts w:ascii="Arial" w:hAnsi="Arial" w:cs="Arial"/>
                  <w:sz w:val="22"/>
                  <w:szCs w:val="22"/>
                </w:rPr>
                <w:t xml:space="preserve"> a full text-to-speech reading of the information. </w:t>
              </w:r>
            </w:ins>
          </w:p>
          <w:p w14:paraId="2845B2EF" w14:textId="77777777" w:rsidR="00AC3B41" w:rsidRPr="007769BC" w:rsidRDefault="00AC3B41" w:rsidP="00376A9F">
            <w:pPr>
              <w:rPr>
                <w:ins w:id="752" w:author="Venable, Isaac" w:date="2024-05-21T20:40:00Z" w16du:dateUtc="2024-05-22T03:40:00Z"/>
                <w:rFonts w:ascii="Arial" w:hAnsi="Arial" w:cs="Arial"/>
                <w:sz w:val="22"/>
                <w:szCs w:val="22"/>
              </w:rPr>
            </w:pPr>
          </w:p>
        </w:tc>
      </w:tr>
      <w:tr w:rsidR="00AC3B41" w:rsidRPr="007769BC" w14:paraId="5E63B296" w14:textId="77777777" w:rsidTr="00376A9F">
        <w:trPr>
          <w:ins w:id="753" w:author="Venable, Isaac" w:date="2024-05-21T20:40:00Z" w16du:dateUtc="2024-05-22T03:40:00Z"/>
        </w:trPr>
        <w:tc>
          <w:tcPr>
            <w:tcW w:w="9576" w:type="dxa"/>
            <w:gridSpan w:val="4"/>
            <w:shd w:val="clear" w:color="auto" w:fill="auto"/>
          </w:tcPr>
          <w:p w14:paraId="15135C5D" w14:textId="77777777" w:rsidR="00AC3B41" w:rsidRPr="007769BC" w:rsidRDefault="00AC3B41" w:rsidP="00376A9F">
            <w:pPr>
              <w:rPr>
                <w:ins w:id="754" w:author="Venable, Isaac" w:date="2024-05-21T20:40:00Z" w16du:dateUtc="2024-05-22T03:40:00Z"/>
                <w:rFonts w:ascii="Arial" w:hAnsi="Arial" w:cs="Arial"/>
                <w:sz w:val="22"/>
                <w:szCs w:val="22"/>
              </w:rPr>
            </w:pPr>
            <w:ins w:id="755" w:author="Venable, Isaac" w:date="2024-05-21T20:40:00Z" w16du:dateUtc="2024-05-22T03:40:00Z">
              <w:r w:rsidRPr="007769BC">
                <w:rPr>
                  <w:rFonts w:ascii="Arial" w:hAnsi="Arial" w:cs="Arial"/>
                  <w:b/>
                  <w:sz w:val="22"/>
                  <w:szCs w:val="22"/>
                </w:rPr>
                <w:t>Trigger</w:t>
              </w:r>
              <w:r w:rsidRPr="007769BC">
                <w:rPr>
                  <w:rFonts w:ascii="Arial" w:hAnsi="Arial" w:cs="Arial"/>
                  <w:sz w:val="22"/>
                  <w:szCs w:val="22"/>
                </w:rPr>
                <w:t xml:space="preserve">: </w:t>
              </w:r>
            </w:ins>
          </w:p>
          <w:p w14:paraId="22CB2B49" w14:textId="77777777" w:rsidR="00AC3B41" w:rsidRPr="007769BC" w:rsidRDefault="00AC3B41" w:rsidP="00376A9F">
            <w:pPr>
              <w:rPr>
                <w:ins w:id="756" w:author="Venable, Isaac" w:date="2024-05-21T20:40:00Z" w16du:dateUtc="2024-05-22T03:40:00Z"/>
                <w:rFonts w:ascii="Arial" w:hAnsi="Arial" w:cs="Arial"/>
                <w:sz w:val="22"/>
                <w:szCs w:val="22"/>
              </w:rPr>
            </w:pPr>
          </w:p>
          <w:p w14:paraId="67485EA4" w14:textId="05AE54AD" w:rsidR="00AC3B41" w:rsidRPr="007769BC" w:rsidRDefault="00AC3B41" w:rsidP="00376A9F">
            <w:pPr>
              <w:tabs>
                <w:tab w:val="left" w:pos="1980"/>
                <w:tab w:val="left" w:pos="3240"/>
              </w:tabs>
              <w:rPr>
                <w:ins w:id="757" w:author="Venable, Isaac" w:date="2024-05-21T20:40:00Z" w16du:dateUtc="2024-05-22T03:40:00Z"/>
                <w:rFonts w:ascii="Arial" w:hAnsi="Arial" w:cs="Arial"/>
                <w:sz w:val="22"/>
                <w:szCs w:val="22"/>
              </w:rPr>
            </w:pPr>
            <w:ins w:id="758" w:author="Venable, Isaac" w:date="2024-05-21T20:40:00Z" w16du:dateUtc="2024-05-22T03:40: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759" w:author="Venable, Isaac" w:date="2024-05-21T20:43:00Z" w16du:dateUtc="2024-05-22T03:43:00Z">
              <w:r w:rsidR="004C3A40">
                <w:rPr>
                  <w:rFonts w:ascii="Arial" w:hAnsi="Arial" w:cs="Arial"/>
                  <w:sz w:val="22"/>
                  <w:szCs w:val="22"/>
                </w:rPr>
                <w:t>x</w:t>
              </w:r>
            </w:ins>
            <w:ins w:id="760" w:author="Venable, Isaac" w:date="2024-05-21T20:40:00Z" w16du:dateUtc="2024-05-22T03:40: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AC3B41" w:rsidRPr="007769BC" w14:paraId="27A29DF3" w14:textId="77777777" w:rsidTr="00376A9F">
        <w:trPr>
          <w:ins w:id="761" w:author="Venable, Isaac" w:date="2024-05-21T20:40:00Z" w16du:dateUtc="2024-05-22T03:40:00Z"/>
        </w:trPr>
        <w:tc>
          <w:tcPr>
            <w:tcW w:w="9576" w:type="dxa"/>
            <w:gridSpan w:val="4"/>
            <w:shd w:val="clear" w:color="auto" w:fill="auto"/>
          </w:tcPr>
          <w:p w14:paraId="31C70BBF" w14:textId="77777777" w:rsidR="00AC3B41" w:rsidRPr="007769BC" w:rsidRDefault="00AC3B41" w:rsidP="00376A9F">
            <w:pPr>
              <w:rPr>
                <w:ins w:id="762" w:author="Venable, Isaac" w:date="2024-05-21T20:40:00Z" w16du:dateUtc="2024-05-22T03:40:00Z"/>
                <w:rFonts w:ascii="Arial" w:hAnsi="Arial" w:cs="Arial"/>
                <w:sz w:val="22"/>
                <w:szCs w:val="22"/>
              </w:rPr>
            </w:pPr>
            <w:ins w:id="763" w:author="Venable, Isaac" w:date="2024-05-21T20:40:00Z" w16du:dateUtc="2024-05-22T03:40:00Z">
              <w:r w:rsidRPr="007769BC">
                <w:rPr>
                  <w:rFonts w:ascii="Arial" w:hAnsi="Arial" w:cs="Arial"/>
                  <w:b/>
                  <w:sz w:val="22"/>
                  <w:szCs w:val="22"/>
                </w:rPr>
                <w:t>Relationships</w:t>
              </w:r>
              <w:r w:rsidRPr="007769BC">
                <w:rPr>
                  <w:rFonts w:ascii="Arial" w:hAnsi="Arial" w:cs="Arial"/>
                  <w:sz w:val="22"/>
                  <w:szCs w:val="22"/>
                </w:rPr>
                <w:t xml:space="preserve">: </w:t>
              </w:r>
            </w:ins>
          </w:p>
          <w:p w14:paraId="3C1A5D67" w14:textId="6E9E947F" w:rsidR="00AC3B41" w:rsidRPr="007769BC" w:rsidRDefault="00AC3B41" w:rsidP="00376A9F">
            <w:pPr>
              <w:tabs>
                <w:tab w:val="left" w:pos="720"/>
              </w:tabs>
              <w:rPr>
                <w:ins w:id="764" w:author="Venable, Isaac" w:date="2024-05-21T20:40:00Z" w16du:dateUtc="2024-05-22T03:40:00Z"/>
                <w:rFonts w:ascii="Arial" w:hAnsi="Arial" w:cs="Arial"/>
                <w:sz w:val="22"/>
                <w:szCs w:val="22"/>
              </w:rPr>
            </w:pPr>
            <w:ins w:id="765" w:author="Venable, Isaac" w:date="2024-05-21T20:40:00Z" w16du:dateUtc="2024-05-22T03:40: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766" w:author="Venable, Isaac" w:date="2024-05-21T20:45:00Z" w16du:dateUtc="2024-05-22T03:45:00Z">
              <w:r w:rsidR="004C3A40">
                <w:rPr>
                  <w:rFonts w:ascii="Arial" w:hAnsi="Arial" w:cs="Arial"/>
                  <w:sz w:val="22"/>
                  <w:szCs w:val="22"/>
                </w:rPr>
                <w:t>The runner gets some information during the race</w:t>
              </w:r>
            </w:ins>
          </w:p>
          <w:p w14:paraId="5A7E090A" w14:textId="18BE474A" w:rsidR="00AC3B41" w:rsidRPr="007769BC" w:rsidRDefault="00AC3B41" w:rsidP="00376A9F">
            <w:pPr>
              <w:tabs>
                <w:tab w:val="left" w:pos="720"/>
              </w:tabs>
              <w:rPr>
                <w:ins w:id="767" w:author="Venable, Isaac" w:date="2024-05-21T20:40:00Z" w16du:dateUtc="2024-05-22T03:40:00Z"/>
                <w:rFonts w:ascii="Arial" w:hAnsi="Arial" w:cs="Arial"/>
                <w:sz w:val="22"/>
                <w:szCs w:val="22"/>
              </w:rPr>
            </w:pPr>
            <w:ins w:id="768" w:author="Venable, Isaac" w:date="2024-05-21T20:40:00Z" w16du:dateUtc="2024-05-22T03:40: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769" w:author="Venable, Isaac" w:date="2024-05-21T20:46:00Z" w16du:dateUtc="2024-05-22T03:46:00Z">
              <w:r w:rsidR="00A637B0">
                <w:rPr>
                  <w:rFonts w:ascii="Arial" w:hAnsi="Arial" w:cs="Arial"/>
                  <w:sz w:val="22"/>
                  <w:szCs w:val="22"/>
                </w:rPr>
                <w:t>Uses the pace calculations</w:t>
              </w:r>
            </w:ins>
          </w:p>
          <w:p w14:paraId="302DAF8F" w14:textId="403DC2F3" w:rsidR="00AC3B41" w:rsidRPr="007769BC" w:rsidRDefault="00AC3B41" w:rsidP="00376A9F">
            <w:pPr>
              <w:tabs>
                <w:tab w:val="left" w:pos="720"/>
              </w:tabs>
              <w:rPr>
                <w:ins w:id="770" w:author="Venable, Isaac" w:date="2024-05-21T20:40:00Z" w16du:dateUtc="2024-05-22T03:40:00Z"/>
                <w:rFonts w:ascii="Arial" w:hAnsi="Arial" w:cs="Arial"/>
                <w:sz w:val="22"/>
                <w:szCs w:val="22"/>
              </w:rPr>
            </w:pPr>
            <w:ins w:id="771" w:author="Venable, Isaac" w:date="2024-05-21T20:40:00Z" w16du:dateUtc="2024-05-22T03:40: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772" w:author="Venable, Isaac" w:date="2024-05-21T20:46:00Z" w16du:dateUtc="2024-05-22T03:46:00Z">
              <w:r w:rsidR="00A637B0">
                <w:rPr>
                  <w:rFonts w:ascii="Arial" w:hAnsi="Arial" w:cs="Arial"/>
                  <w:sz w:val="22"/>
                  <w:szCs w:val="22"/>
                </w:rPr>
                <w:t>N/A</w:t>
              </w:r>
            </w:ins>
          </w:p>
          <w:p w14:paraId="63B4BC24" w14:textId="638154D1" w:rsidR="00AC3B41" w:rsidRPr="007769BC" w:rsidRDefault="00AC3B41" w:rsidP="00376A9F">
            <w:pPr>
              <w:tabs>
                <w:tab w:val="left" w:pos="720"/>
              </w:tabs>
              <w:rPr>
                <w:ins w:id="773" w:author="Venable, Isaac" w:date="2024-05-21T20:40:00Z" w16du:dateUtc="2024-05-22T03:40:00Z"/>
                <w:rFonts w:ascii="Arial" w:hAnsi="Arial" w:cs="Arial"/>
                <w:sz w:val="22"/>
                <w:szCs w:val="22"/>
              </w:rPr>
            </w:pPr>
            <w:ins w:id="774" w:author="Venable, Isaac" w:date="2024-05-21T20:40:00Z" w16du:dateUtc="2024-05-22T03:40: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ins>
            <w:ins w:id="775" w:author="Venable, Isaac" w:date="2024-05-21T20:46:00Z" w16du:dateUtc="2024-05-22T03:46:00Z">
              <w:r w:rsidR="00A637B0">
                <w:rPr>
                  <w:rFonts w:ascii="Arial" w:hAnsi="Arial" w:cs="Arial"/>
                  <w:sz w:val="22"/>
                  <w:szCs w:val="22"/>
                </w:rPr>
                <w:t>N/A</w:t>
              </w:r>
            </w:ins>
          </w:p>
        </w:tc>
      </w:tr>
      <w:tr w:rsidR="00AC3B41" w:rsidRPr="007769BC" w14:paraId="1A65922E" w14:textId="77777777" w:rsidTr="00376A9F">
        <w:trPr>
          <w:ins w:id="776" w:author="Venable, Isaac" w:date="2024-05-21T20:40:00Z" w16du:dateUtc="2024-05-22T03:40:00Z"/>
        </w:trPr>
        <w:tc>
          <w:tcPr>
            <w:tcW w:w="9576" w:type="dxa"/>
            <w:gridSpan w:val="4"/>
            <w:shd w:val="clear" w:color="auto" w:fill="auto"/>
          </w:tcPr>
          <w:p w14:paraId="24924A32" w14:textId="77777777" w:rsidR="00AC3B41" w:rsidRPr="007769BC" w:rsidRDefault="00AC3B41" w:rsidP="00376A9F">
            <w:pPr>
              <w:rPr>
                <w:ins w:id="777" w:author="Venable, Isaac" w:date="2024-05-21T20:40:00Z" w16du:dateUtc="2024-05-22T03:40:00Z"/>
                <w:rFonts w:ascii="Arial" w:hAnsi="Arial" w:cs="Arial"/>
                <w:sz w:val="22"/>
                <w:szCs w:val="22"/>
              </w:rPr>
            </w:pPr>
            <w:ins w:id="778" w:author="Venable, Isaac" w:date="2024-05-21T20:40:00Z" w16du:dateUtc="2024-05-22T03:40: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1B352E9E" w14:textId="275CE966" w:rsidR="00AC3B41" w:rsidRDefault="00B7379F" w:rsidP="00B7379F">
            <w:pPr>
              <w:pStyle w:val="ListParagraph"/>
              <w:numPr>
                <w:ilvl w:val="0"/>
                <w:numId w:val="27"/>
              </w:numPr>
              <w:rPr>
                <w:ins w:id="779" w:author="Venable, Isaac" w:date="2024-05-21T20:47:00Z" w16du:dateUtc="2024-05-22T03:47:00Z"/>
                <w:rFonts w:ascii="Arial" w:hAnsi="Arial" w:cs="Arial"/>
                <w:sz w:val="22"/>
                <w:szCs w:val="22"/>
              </w:rPr>
            </w:pPr>
            <w:ins w:id="780" w:author="Venable, Isaac" w:date="2024-05-21T20:47:00Z" w16du:dateUtc="2024-05-22T03:47:00Z">
              <w:r>
                <w:rPr>
                  <w:rFonts w:ascii="Arial" w:hAnsi="Arial" w:cs="Arial"/>
                  <w:sz w:val="22"/>
                  <w:szCs w:val="22"/>
                </w:rPr>
                <w:t>Split is recorded</w:t>
              </w:r>
            </w:ins>
          </w:p>
          <w:p w14:paraId="08459A0A" w14:textId="4D0CC64B" w:rsidR="00B7379F" w:rsidRDefault="00B7379F" w:rsidP="00B7379F">
            <w:pPr>
              <w:pStyle w:val="ListParagraph"/>
              <w:numPr>
                <w:ilvl w:val="0"/>
                <w:numId w:val="27"/>
              </w:numPr>
              <w:rPr>
                <w:ins w:id="781" w:author="Venable, Isaac" w:date="2024-05-21T20:47:00Z" w16du:dateUtc="2024-05-22T03:47:00Z"/>
                <w:rFonts w:ascii="Arial" w:hAnsi="Arial" w:cs="Arial"/>
                <w:sz w:val="22"/>
                <w:szCs w:val="22"/>
              </w:rPr>
            </w:pPr>
            <w:ins w:id="782" w:author="Venable, Isaac" w:date="2024-05-21T20:47:00Z" w16du:dateUtc="2024-05-22T03:47:00Z">
              <w:r>
                <w:rPr>
                  <w:rFonts w:ascii="Arial" w:hAnsi="Arial" w:cs="Arial"/>
                  <w:sz w:val="22"/>
                  <w:szCs w:val="22"/>
                </w:rPr>
                <w:t>Pace is calculated</w:t>
              </w:r>
            </w:ins>
          </w:p>
          <w:p w14:paraId="0BBC71CF" w14:textId="568580B6" w:rsidR="00B7379F" w:rsidRPr="00B7379F" w:rsidRDefault="00B7379F" w:rsidP="00B7379F">
            <w:pPr>
              <w:pStyle w:val="ListParagraph"/>
              <w:numPr>
                <w:ilvl w:val="0"/>
                <w:numId w:val="27"/>
              </w:numPr>
              <w:rPr>
                <w:ins w:id="783" w:author="Venable, Isaac" w:date="2024-05-21T20:40:00Z" w16du:dateUtc="2024-05-22T03:40:00Z"/>
                <w:rFonts w:ascii="Arial" w:hAnsi="Arial" w:cs="Arial"/>
                <w:sz w:val="22"/>
                <w:szCs w:val="22"/>
                <w:rPrChange w:id="784" w:author="Venable, Isaac" w:date="2024-05-21T20:47:00Z" w16du:dateUtc="2024-05-22T03:47:00Z">
                  <w:rPr>
                    <w:ins w:id="785" w:author="Venable, Isaac" w:date="2024-05-21T20:40:00Z" w16du:dateUtc="2024-05-22T03:40:00Z"/>
                  </w:rPr>
                </w:rPrChange>
              </w:rPr>
              <w:pPrChange w:id="786" w:author="Venable, Isaac" w:date="2024-05-21T20:47:00Z" w16du:dateUtc="2024-05-22T03:47:00Z">
                <w:pPr/>
              </w:pPrChange>
            </w:pPr>
            <w:ins w:id="787" w:author="Venable, Isaac" w:date="2024-05-21T20:47:00Z" w16du:dateUtc="2024-05-22T03:47:00Z">
              <w:r>
                <w:rPr>
                  <w:rFonts w:ascii="Arial" w:hAnsi="Arial" w:cs="Arial"/>
                  <w:sz w:val="22"/>
                  <w:szCs w:val="22"/>
                </w:rPr>
                <w:t>Appropriate sound/text-to-speech is played</w:t>
              </w:r>
            </w:ins>
          </w:p>
          <w:p w14:paraId="624A1DB1" w14:textId="77777777" w:rsidR="00AC3B41" w:rsidRPr="007769BC" w:rsidRDefault="00AC3B41" w:rsidP="00376A9F">
            <w:pPr>
              <w:rPr>
                <w:ins w:id="788" w:author="Venable, Isaac" w:date="2024-05-21T20:40:00Z" w16du:dateUtc="2024-05-22T03:40:00Z"/>
                <w:rFonts w:ascii="Arial" w:hAnsi="Arial" w:cs="Arial"/>
                <w:sz w:val="22"/>
                <w:szCs w:val="22"/>
              </w:rPr>
            </w:pPr>
          </w:p>
          <w:p w14:paraId="5531AA27" w14:textId="77777777" w:rsidR="00AC3B41" w:rsidRPr="007769BC" w:rsidRDefault="00AC3B41" w:rsidP="00376A9F">
            <w:pPr>
              <w:rPr>
                <w:ins w:id="789" w:author="Venable, Isaac" w:date="2024-05-21T20:40:00Z" w16du:dateUtc="2024-05-22T03:40:00Z"/>
                <w:rFonts w:ascii="Arial" w:hAnsi="Arial" w:cs="Arial"/>
                <w:sz w:val="22"/>
                <w:szCs w:val="22"/>
              </w:rPr>
            </w:pPr>
          </w:p>
          <w:p w14:paraId="6D596ADD" w14:textId="77777777" w:rsidR="00AC3B41" w:rsidRPr="007769BC" w:rsidRDefault="00AC3B41" w:rsidP="00376A9F">
            <w:pPr>
              <w:rPr>
                <w:ins w:id="790" w:author="Venable, Isaac" w:date="2024-05-21T20:40:00Z" w16du:dateUtc="2024-05-22T03:40:00Z"/>
                <w:rFonts w:ascii="Arial" w:hAnsi="Arial" w:cs="Arial"/>
                <w:sz w:val="22"/>
                <w:szCs w:val="22"/>
              </w:rPr>
            </w:pPr>
          </w:p>
        </w:tc>
      </w:tr>
      <w:tr w:rsidR="00AC3B41" w:rsidRPr="007769BC" w14:paraId="1270DF3A" w14:textId="77777777" w:rsidTr="00376A9F">
        <w:trPr>
          <w:trHeight w:val="498"/>
          <w:ins w:id="791" w:author="Venable, Isaac" w:date="2024-05-21T20:40:00Z" w16du:dateUtc="2024-05-22T03:40:00Z"/>
        </w:trPr>
        <w:tc>
          <w:tcPr>
            <w:tcW w:w="9576" w:type="dxa"/>
            <w:gridSpan w:val="4"/>
            <w:shd w:val="clear" w:color="auto" w:fill="auto"/>
          </w:tcPr>
          <w:p w14:paraId="45A5A5C9" w14:textId="77777777" w:rsidR="00AC3B41" w:rsidRDefault="00AC3B41" w:rsidP="00376A9F">
            <w:pPr>
              <w:rPr>
                <w:ins w:id="792" w:author="Venable, Isaac" w:date="2024-05-21T20:40:00Z" w16du:dateUtc="2024-05-22T03:40:00Z"/>
                <w:rFonts w:ascii="Arial" w:hAnsi="Arial" w:cs="Arial"/>
                <w:sz w:val="22"/>
                <w:szCs w:val="22"/>
              </w:rPr>
            </w:pPr>
            <w:ins w:id="793" w:author="Venable, Isaac" w:date="2024-05-21T20:40:00Z" w16du:dateUtc="2024-05-22T03:40: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7ED5D6E6" w14:textId="77777777" w:rsidR="00AC3B41" w:rsidRDefault="00AC3B41" w:rsidP="00376A9F">
            <w:pPr>
              <w:rPr>
                <w:ins w:id="794" w:author="Venable, Isaac" w:date="2024-05-21T20:40:00Z" w16du:dateUtc="2024-05-22T03:40:00Z"/>
                <w:rFonts w:ascii="Arial" w:hAnsi="Arial" w:cs="Arial"/>
                <w:sz w:val="22"/>
                <w:szCs w:val="22"/>
              </w:rPr>
            </w:pPr>
          </w:p>
          <w:p w14:paraId="6CA22F50" w14:textId="77777777" w:rsidR="00AC3B41" w:rsidRDefault="00AC3B41" w:rsidP="00376A9F">
            <w:pPr>
              <w:rPr>
                <w:ins w:id="795" w:author="Venable, Isaac" w:date="2024-05-21T20:40:00Z" w16du:dateUtc="2024-05-22T03:40:00Z"/>
                <w:rFonts w:ascii="Arial" w:hAnsi="Arial" w:cs="Arial"/>
                <w:sz w:val="22"/>
                <w:szCs w:val="22"/>
              </w:rPr>
            </w:pPr>
          </w:p>
          <w:p w14:paraId="24FDF059" w14:textId="77777777" w:rsidR="00AC3B41" w:rsidRDefault="00AC3B41" w:rsidP="00376A9F">
            <w:pPr>
              <w:rPr>
                <w:ins w:id="796" w:author="Venable, Isaac" w:date="2024-05-21T20:40:00Z" w16du:dateUtc="2024-05-22T03:40:00Z"/>
                <w:rFonts w:ascii="Arial" w:hAnsi="Arial" w:cs="Arial"/>
                <w:sz w:val="22"/>
                <w:szCs w:val="22"/>
              </w:rPr>
            </w:pPr>
          </w:p>
          <w:p w14:paraId="3CFA498B" w14:textId="77777777" w:rsidR="00AC3B41" w:rsidRPr="007769BC" w:rsidRDefault="00AC3B41" w:rsidP="00376A9F">
            <w:pPr>
              <w:rPr>
                <w:ins w:id="797" w:author="Venable, Isaac" w:date="2024-05-21T20:40:00Z" w16du:dateUtc="2024-05-22T03:40:00Z"/>
                <w:rFonts w:ascii="Arial" w:hAnsi="Arial" w:cs="Arial"/>
                <w:sz w:val="22"/>
                <w:szCs w:val="22"/>
              </w:rPr>
            </w:pPr>
          </w:p>
          <w:p w14:paraId="68E430B6" w14:textId="77777777" w:rsidR="00AC3B41" w:rsidRPr="007769BC" w:rsidRDefault="00AC3B41" w:rsidP="00376A9F">
            <w:pPr>
              <w:rPr>
                <w:ins w:id="798" w:author="Venable, Isaac" w:date="2024-05-21T20:40:00Z" w16du:dateUtc="2024-05-22T03:40:00Z"/>
                <w:rFonts w:ascii="Arial" w:hAnsi="Arial" w:cs="Arial"/>
                <w:sz w:val="22"/>
                <w:szCs w:val="22"/>
              </w:rPr>
            </w:pPr>
          </w:p>
          <w:p w14:paraId="152DA072" w14:textId="77777777" w:rsidR="00AC3B41" w:rsidRPr="007769BC" w:rsidRDefault="00AC3B41" w:rsidP="00376A9F">
            <w:pPr>
              <w:rPr>
                <w:ins w:id="799" w:author="Venable, Isaac" w:date="2024-05-21T20:40:00Z" w16du:dateUtc="2024-05-22T03:40:00Z"/>
                <w:rFonts w:ascii="Arial" w:hAnsi="Arial" w:cs="Arial"/>
                <w:sz w:val="22"/>
                <w:szCs w:val="22"/>
              </w:rPr>
            </w:pPr>
          </w:p>
        </w:tc>
      </w:tr>
      <w:tr w:rsidR="00AC3B41" w:rsidRPr="007769BC" w14:paraId="582B8107" w14:textId="77777777" w:rsidTr="00376A9F">
        <w:trPr>
          <w:ins w:id="800" w:author="Venable, Isaac" w:date="2024-05-21T20:40:00Z" w16du:dateUtc="2024-05-22T03:40:00Z"/>
        </w:trPr>
        <w:tc>
          <w:tcPr>
            <w:tcW w:w="9576" w:type="dxa"/>
            <w:gridSpan w:val="4"/>
            <w:shd w:val="clear" w:color="auto" w:fill="auto"/>
          </w:tcPr>
          <w:p w14:paraId="0F307530" w14:textId="77777777" w:rsidR="00AC3B41" w:rsidRDefault="00AC3B41" w:rsidP="00376A9F">
            <w:pPr>
              <w:rPr>
                <w:ins w:id="801" w:author="Venable, Isaac" w:date="2024-05-21T20:40:00Z" w16du:dateUtc="2024-05-22T03:40:00Z"/>
                <w:rFonts w:ascii="Arial" w:hAnsi="Arial" w:cs="Arial"/>
                <w:sz w:val="22"/>
                <w:szCs w:val="22"/>
              </w:rPr>
            </w:pPr>
            <w:ins w:id="802" w:author="Venable, Isaac" w:date="2024-05-21T20:40:00Z" w16du:dateUtc="2024-05-22T03:40: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510C5FFE" w14:textId="5B4DB8C8" w:rsidR="00AC3B41" w:rsidRPr="00B7379F" w:rsidRDefault="00B7379F" w:rsidP="00B7379F">
            <w:pPr>
              <w:pStyle w:val="ListParagraph"/>
              <w:numPr>
                <w:ilvl w:val="0"/>
                <w:numId w:val="28"/>
              </w:numPr>
              <w:rPr>
                <w:ins w:id="803" w:author="Venable, Isaac" w:date="2024-05-21T20:40:00Z" w16du:dateUtc="2024-05-22T03:40:00Z"/>
                <w:rFonts w:ascii="Arial" w:hAnsi="Arial" w:cs="Arial"/>
                <w:sz w:val="22"/>
                <w:szCs w:val="22"/>
                <w:rPrChange w:id="804" w:author="Venable, Isaac" w:date="2024-05-21T20:48:00Z" w16du:dateUtc="2024-05-22T03:48:00Z">
                  <w:rPr>
                    <w:ins w:id="805" w:author="Venable, Isaac" w:date="2024-05-21T20:40:00Z" w16du:dateUtc="2024-05-22T03:40:00Z"/>
                  </w:rPr>
                </w:rPrChange>
              </w:rPr>
              <w:pPrChange w:id="806" w:author="Venable, Isaac" w:date="2024-05-21T20:48:00Z" w16du:dateUtc="2024-05-22T03:48:00Z">
                <w:pPr/>
              </w:pPrChange>
            </w:pPr>
            <w:ins w:id="807" w:author="Venable, Isaac" w:date="2024-05-21T20:48:00Z" w16du:dateUtc="2024-05-22T03:48:00Z">
              <w:r>
                <w:rPr>
                  <w:rFonts w:ascii="Arial" w:hAnsi="Arial" w:cs="Arial"/>
                  <w:sz w:val="22"/>
                  <w:szCs w:val="22"/>
                </w:rPr>
                <w:t>In scenarios of completely impossible paces(in case of double splitting), no sound will play</w:t>
              </w:r>
            </w:ins>
          </w:p>
          <w:p w14:paraId="33A9A63D" w14:textId="77777777" w:rsidR="00AC3B41" w:rsidRDefault="00AC3B41" w:rsidP="00376A9F">
            <w:pPr>
              <w:rPr>
                <w:ins w:id="808" w:author="Venable, Isaac" w:date="2024-05-21T20:40:00Z" w16du:dateUtc="2024-05-22T03:40:00Z"/>
                <w:rFonts w:ascii="Arial" w:hAnsi="Arial" w:cs="Arial"/>
                <w:sz w:val="22"/>
                <w:szCs w:val="22"/>
              </w:rPr>
            </w:pPr>
          </w:p>
          <w:p w14:paraId="0E5B4928" w14:textId="77777777" w:rsidR="00AC3B41" w:rsidRDefault="00AC3B41" w:rsidP="00376A9F">
            <w:pPr>
              <w:rPr>
                <w:ins w:id="809" w:author="Venable, Isaac" w:date="2024-05-21T20:40:00Z" w16du:dateUtc="2024-05-22T03:40:00Z"/>
                <w:rFonts w:ascii="Arial" w:hAnsi="Arial" w:cs="Arial"/>
                <w:sz w:val="22"/>
                <w:szCs w:val="22"/>
              </w:rPr>
            </w:pPr>
          </w:p>
          <w:p w14:paraId="5F123296" w14:textId="77777777" w:rsidR="00AC3B41" w:rsidRPr="007769BC" w:rsidRDefault="00AC3B41" w:rsidP="00376A9F">
            <w:pPr>
              <w:rPr>
                <w:ins w:id="810" w:author="Venable, Isaac" w:date="2024-05-21T20:40:00Z" w16du:dateUtc="2024-05-22T03:40:00Z"/>
                <w:rFonts w:ascii="Arial" w:hAnsi="Arial" w:cs="Arial"/>
                <w:sz w:val="22"/>
                <w:szCs w:val="22"/>
              </w:rPr>
            </w:pPr>
          </w:p>
        </w:tc>
      </w:tr>
      <w:tr w:rsidR="00AC3B41" w:rsidRPr="007769BC" w14:paraId="7768EE60" w14:textId="77777777" w:rsidTr="00376A9F">
        <w:trPr>
          <w:ins w:id="811" w:author="Venable, Isaac" w:date="2024-05-21T20:40:00Z" w16du:dateUtc="2024-05-22T03:40:00Z"/>
        </w:trPr>
        <w:tc>
          <w:tcPr>
            <w:tcW w:w="9576" w:type="dxa"/>
            <w:gridSpan w:val="4"/>
            <w:shd w:val="clear" w:color="auto" w:fill="auto"/>
          </w:tcPr>
          <w:p w14:paraId="1801CFE6" w14:textId="77777777" w:rsidR="00AC3B41" w:rsidRDefault="00AC3B41" w:rsidP="00376A9F">
            <w:pPr>
              <w:rPr>
                <w:ins w:id="812" w:author="Venable, Isaac" w:date="2024-05-21T20:40:00Z" w16du:dateUtc="2024-05-22T03:40:00Z"/>
                <w:rFonts w:ascii="Arial" w:hAnsi="Arial" w:cs="Arial"/>
                <w:b/>
                <w:sz w:val="22"/>
                <w:szCs w:val="22"/>
              </w:rPr>
            </w:pPr>
            <w:ins w:id="813" w:author="Venable, Isaac" w:date="2024-05-21T20:40:00Z" w16du:dateUtc="2024-05-22T03:40:00Z">
              <w:r w:rsidRPr="004D69D3">
                <w:rPr>
                  <w:rFonts w:ascii="Arial" w:hAnsi="Arial" w:cs="Arial"/>
                  <w:b/>
                  <w:sz w:val="22"/>
                  <w:szCs w:val="22"/>
                </w:rPr>
                <w:t>Special Requirements:</w:t>
              </w:r>
              <w:r w:rsidRPr="009D6144">
                <w:rPr>
                  <w:rFonts w:ascii="Arial" w:hAnsi="Arial" w:cs="Arial"/>
                  <w:b/>
                  <w:sz w:val="22"/>
                  <w:szCs w:val="22"/>
                </w:rPr>
                <w:t xml:space="preserve"> </w:t>
              </w:r>
            </w:ins>
          </w:p>
          <w:p w14:paraId="189162AE" w14:textId="77777777" w:rsidR="00AC3B41" w:rsidRDefault="00AC3B41" w:rsidP="00376A9F">
            <w:pPr>
              <w:rPr>
                <w:ins w:id="814" w:author="Venable, Isaac" w:date="2024-05-21T20:40:00Z" w16du:dateUtc="2024-05-22T03:40:00Z"/>
                <w:rFonts w:ascii="Arial" w:hAnsi="Arial" w:cs="Arial"/>
                <w:b/>
                <w:sz w:val="22"/>
                <w:szCs w:val="22"/>
              </w:rPr>
            </w:pPr>
          </w:p>
          <w:p w14:paraId="1C836290" w14:textId="77777777" w:rsidR="00AC3B41" w:rsidRPr="007769BC" w:rsidRDefault="00AC3B41" w:rsidP="00376A9F">
            <w:pPr>
              <w:rPr>
                <w:ins w:id="815" w:author="Venable, Isaac" w:date="2024-05-21T20:40:00Z" w16du:dateUtc="2024-05-22T03:40:00Z"/>
                <w:rFonts w:ascii="Arial" w:hAnsi="Arial" w:cs="Arial"/>
                <w:b/>
                <w:sz w:val="22"/>
                <w:szCs w:val="22"/>
              </w:rPr>
            </w:pPr>
          </w:p>
        </w:tc>
      </w:tr>
      <w:tr w:rsidR="00AC3B41" w:rsidRPr="007769BC" w14:paraId="14271463" w14:textId="77777777" w:rsidTr="00376A9F">
        <w:trPr>
          <w:ins w:id="816" w:author="Venable, Isaac" w:date="2024-05-21T20:40:00Z" w16du:dateUtc="2024-05-22T03:40:00Z"/>
        </w:trPr>
        <w:tc>
          <w:tcPr>
            <w:tcW w:w="9576" w:type="dxa"/>
            <w:gridSpan w:val="4"/>
            <w:shd w:val="clear" w:color="auto" w:fill="auto"/>
          </w:tcPr>
          <w:p w14:paraId="0F8DBE55" w14:textId="77777777" w:rsidR="00AC3B41" w:rsidRPr="00CC2AD7" w:rsidRDefault="00AC3B41" w:rsidP="00376A9F">
            <w:pPr>
              <w:rPr>
                <w:ins w:id="817" w:author="Venable, Isaac" w:date="2024-05-21T20:40:00Z" w16du:dateUtc="2024-05-22T03:40:00Z"/>
                <w:rFonts w:ascii="Arial" w:hAnsi="Arial" w:cs="Arial"/>
                <w:b/>
                <w:sz w:val="22"/>
                <w:szCs w:val="22"/>
              </w:rPr>
            </w:pPr>
            <w:ins w:id="818" w:author="Venable, Isaac" w:date="2024-05-21T20:40:00Z" w16du:dateUtc="2024-05-22T03:40:00Z">
              <w:r w:rsidRPr="00CC2AD7">
                <w:rPr>
                  <w:rFonts w:ascii="Arial" w:hAnsi="Arial" w:cs="Arial"/>
                  <w:b/>
                  <w:sz w:val="22"/>
                  <w:szCs w:val="22"/>
                </w:rPr>
                <w:t xml:space="preserve">To do/Issues: </w:t>
              </w:r>
            </w:ins>
          </w:p>
          <w:p w14:paraId="4BCB7442" w14:textId="77777777" w:rsidR="00AC3B41" w:rsidRDefault="00AC3B41" w:rsidP="00376A9F">
            <w:pPr>
              <w:rPr>
                <w:ins w:id="819" w:author="Venable, Isaac" w:date="2024-05-21T20:40:00Z" w16du:dateUtc="2024-05-22T03:40:00Z"/>
                <w:rFonts w:cs="Arial"/>
                <w:b/>
                <w:sz w:val="22"/>
                <w:szCs w:val="22"/>
              </w:rPr>
            </w:pPr>
          </w:p>
          <w:p w14:paraId="5737D65A" w14:textId="77777777" w:rsidR="00AC3B41" w:rsidRPr="004D69D3" w:rsidRDefault="00AC3B41" w:rsidP="00376A9F">
            <w:pPr>
              <w:rPr>
                <w:ins w:id="820" w:author="Venable, Isaac" w:date="2024-05-21T20:40:00Z" w16du:dateUtc="2024-05-22T03:40:00Z"/>
                <w:rFonts w:ascii="Arial" w:hAnsi="Arial" w:cs="Arial"/>
                <w:b/>
                <w:sz w:val="22"/>
                <w:szCs w:val="22"/>
              </w:rPr>
            </w:pPr>
          </w:p>
        </w:tc>
      </w:tr>
      <w:bookmarkEnd w:id="707"/>
    </w:tbl>
    <w:p w14:paraId="26EC586D" w14:textId="77777777" w:rsidR="00B456AC" w:rsidRDefault="00B456AC" w:rsidP="00B456AC">
      <w:pPr>
        <w:rPr>
          <w:ins w:id="821" w:author="Venable, Isaac" w:date="2024-05-21T20:49:00Z" w16du:dateUtc="2024-05-22T03:49:00Z"/>
          <w:rFonts w:ascii="Arial" w:hAnsi="Arial" w:cs="Arial"/>
        </w:rPr>
      </w:pPr>
    </w:p>
    <w:p w14:paraId="31CCCBC0" w14:textId="77777777" w:rsidR="00B456AC" w:rsidRDefault="00B456AC" w:rsidP="00B456AC">
      <w:pPr>
        <w:rPr>
          <w:ins w:id="822" w:author="Venable, Isaac" w:date="2024-05-21T20:49:00Z" w16du:dateUtc="2024-05-22T03:49:00Z"/>
          <w:rFonts w:ascii="Arial" w:hAnsi="Arial" w:cs="Arial"/>
        </w:rPr>
      </w:pPr>
    </w:p>
    <w:p w14:paraId="6367A7FD" w14:textId="77777777" w:rsidR="00B456AC" w:rsidRDefault="00B456AC" w:rsidP="00B456AC">
      <w:pPr>
        <w:rPr>
          <w:ins w:id="823" w:author="Venable, Isaac" w:date="2024-05-21T20:49:00Z" w16du:dateUtc="2024-05-22T03:49:00Z"/>
          <w:rFonts w:ascii="Arial" w:hAnsi="Arial" w:cs="Arial"/>
        </w:rPr>
      </w:pPr>
    </w:p>
    <w:p w14:paraId="33981223" w14:textId="77777777" w:rsidR="00B456AC" w:rsidRDefault="00B456AC" w:rsidP="00B456AC">
      <w:pPr>
        <w:rPr>
          <w:ins w:id="824" w:author="Venable, Isaac" w:date="2024-05-21T20:49:00Z" w16du:dateUtc="2024-05-22T03:49: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B456AC" w:rsidRPr="007769BC" w14:paraId="78F07A5F" w14:textId="77777777" w:rsidTr="00376A9F">
        <w:trPr>
          <w:ins w:id="825" w:author="Venable, Isaac" w:date="2024-05-21T20:49:00Z" w16du:dateUtc="2024-05-22T03:49:00Z"/>
        </w:trPr>
        <w:tc>
          <w:tcPr>
            <w:tcW w:w="5958" w:type="dxa"/>
            <w:gridSpan w:val="2"/>
            <w:shd w:val="clear" w:color="auto" w:fill="auto"/>
          </w:tcPr>
          <w:p w14:paraId="5409250A" w14:textId="1100EF2F" w:rsidR="00B456AC" w:rsidRPr="007769BC" w:rsidRDefault="00B456AC" w:rsidP="00376A9F">
            <w:pPr>
              <w:rPr>
                <w:ins w:id="826" w:author="Venable, Isaac" w:date="2024-05-21T20:49:00Z" w16du:dateUtc="2024-05-22T03:49:00Z"/>
                <w:rFonts w:ascii="Arial" w:hAnsi="Arial" w:cs="Arial"/>
                <w:sz w:val="22"/>
                <w:szCs w:val="22"/>
              </w:rPr>
            </w:pPr>
            <w:ins w:id="827" w:author="Venable, Isaac" w:date="2024-05-21T20:49:00Z" w16du:dateUtc="2024-05-22T03:49: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Save race splits</w:t>
              </w:r>
            </w:ins>
          </w:p>
        </w:tc>
        <w:tc>
          <w:tcPr>
            <w:tcW w:w="900" w:type="dxa"/>
            <w:shd w:val="clear" w:color="auto" w:fill="auto"/>
          </w:tcPr>
          <w:p w14:paraId="7DDEC97F" w14:textId="2AE626A7" w:rsidR="00B456AC" w:rsidRPr="007769BC" w:rsidRDefault="00B456AC" w:rsidP="00376A9F">
            <w:pPr>
              <w:rPr>
                <w:ins w:id="828" w:author="Venable, Isaac" w:date="2024-05-21T20:49:00Z" w16du:dateUtc="2024-05-22T03:49:00Z"/>
                <w:rFonts w:ascii="Arial" w:hAnsi="Arial" w:cs="Arial"/>
                <w:sz w:val="22"/>
                <w:szCs w:val="22"/>
              </w:rPr>
            </w:pPr>
            <w:ins w:id="829" w:author="Venable, Isaac" w:date="2024-05-21T20:49:00Z" w16du:dateUtc="2024-05-22T03:49: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04</w:t>
              </w:r>
            </w:ins>
          </w:p>
        </w:tc>
        <w:tc>
          <w:tcPr>
            <w:tcW w:w="2718" w:type="dxa"/>
            <w:shd w:val="clear" w:color="auto" w:fill="auto"/>
          </w:tcPr>
          <w:p w14:paraId="66E4F74F" w14:textId="51B283F7" w:rsidR="00B456AC" w:rsidRPr="007769BC" w:rsidRDefault="00B456AC" w:rsidP="00376A9F">
            <w:pPr>
              <w:rPr>
                <w:ins w:id="830" w:author="Venable, Isaac" w:date="2024-05-21T20:49:00Z" w16du:dateUtc="2024-05-22T03:49:00Z"/>
                <w:rFonts w:ascii="Arial" w:hAnsi="Arial" w:cs="Arial"/>
                <w:sz w:val="22"/>
                <w:szCs w:val="22"/>
              </w:rPr>
            </w:pPr>
            <w:ins w:id="831" w:author="Venable, Isaac" w:date="2024-05-21T20:49:00Z" w16du:dateUtc="2024-05-22T03:49: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B456AC" w:rsidRPr="007769BC" w14:paraId="2EA72D72" w14:textId="77777777" w:rsidTr="00376A9F">
        <w:trPr>
          <w:ins w:id="832" w:author="Venable, Isaac" w:date="2024-05-21T20:49:00Z" w16du:dateUtc="2024-05-22T03:49:00Z"/>
        </w:trPr>
        <w:tc>
          <w:tcPr>
            <w:tcW w:w="4788" w:type="dxa"/>
            <w:shd w:val="clear" w:color="auto" w:fill="auto"/>
          </w:tcPr>
          <w:p w14:paraId="3C938533" w14:textId="044389E7" w:rsidR="00B456AC" w:rsidRPr="007769BC" w:rsidRDefault="00B456AC" w:rsidP="00376A9F">
            <w:pPr>
              <w:rPr>
                <w:ins w:id="833" w:author="Venable, Isaac" w:date="2024-05-21T20:49:00Z" w16du:dateUtc="2024-05-22T03:49:00Z"/>
                <w:rFonts w:ascii="Arial" w:hAnsi="Arial" w:cs="Arial"/>
                <w:sz w:val="22"/>
                <w:szCs w:val="22"/>
              </w:rPr>
            </w:pPr>
            <w:ins w:id="834" w:author="Venable, Isaac" w:date="2024-05-21T20:49:00Z" w16du:dateUtc="2024-05-22T03:49: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Coach/</w:t>
              </w:r>
            </w:ins>
            <w:ins w:id="835" w:author="Venable, Isaac" w:date="2024-05-21T20:50:00Z" w16du:dateUtc="2024-05-22T03:50:00Z">
              <w:r>
                <w:rPr>
                  <w:rFonts w:ascii="Arial" w:hAnsi="Arial" w:cs="Arial"/>
                  <w:sz w:val="22"/>
                  <w:szCs w:val="22"/>
                </w:rPr>
                <w:t>Split Recorder</w:t>
              </w:r>
            </w:ins>
          </w:p>
        </w:tc>
        <w:tc>
          <w:tcPr>
            <w:tcW w:w="4788" w:type="dxa"/>
            <w:gridSpan w:val="3"/>
            <w:shd w:val="clear" w:color="auto" w:fill="auto"/>
          </w:tcPr>
          <w:p w14:paraId="0269C495" w14:textId="223F9B84" w:rsidR="00B456AC" w:rsidRPr="007769BC" w:rsidRDefault="00B456AC" w:rsidP="00376A9F">
            <w:pPr>
              <w:rPr>
                <w:ins w:id="836" w:author="Venable, Isaac" w:date="2024-05-21T20:49:00Z" w16du:dateUtc="2024-05-22T03:49:00Z"/>
                <w:rFonts w:ascii="Arial" w:hAnsi="Arial" w:cs="Arial"/>
                <w:sz w:val="22"/>
                <w:szCs w:val="22"/>
              </w:rPr>
            </w:pPr>
            <w:ins w:id="837" w:author="Venable, Isaac" w:date="2024-05-21T20:49:00Z" w16du:dateUtc="2024-05-22T03:49: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Essential</w:t>
              </w:r>
            </w:ins>
          </w:p>
        </w:tc>
      </w:tr>
      <w:tr w:rsidR="00B456AC" w:rsidRPr="007769BC" w14:paraId="226950F0" w14:textId="77777777" w:rsidTr="00376A9F">
        <w:trPr>
          <w:ins w:id="838" w:author="Venable, Isaac" w:date="2024-05-21T20:49:00Z" w16du:dateUtc="2024-05-22T03:49:00Z"/>
        </w:trPr>
        <w:tc>
          <w:tcPr>
            <w:tcW w:w="9576" w:type="dxa"/>
            <w:gridSpan w:val="4"/>
            <w:shd w:val="clear" w:color="auto" w:fill="auto"/>
          </w:tcPr>
          <w:p w14:paraId="5E87336C" w14:textId="77777777" w:rsidR="00B456AC" w:rsidRDefault="00B456AC" w:rsidP="00376A9F">
            <w:pPr>
              <w:rPr>
                <w:ins w:id="839" w:author="Venable, Isaac" w:date="2024-05-21T20:49:00Z" w16du:dateUtc="2024-05-22T03:49:00Z"/>
                <w:rFonts w:ascii="Arial" w:hAnsi="Arial" w:cs="Arial"/>
                <w:b/>
                <w:sz w:val="22"/>
                <w:szCs w:val="22"/>
              </w:rPr>
            </w:pPr>
            <w:ins w:id="840" w:author="Venable, Isaac" w:date="2024-05-21T20:49:00Z" w16du:dateUtc="2024-05-22T03:49:00Z">
              <w:r>
                <w:rPr>
                  <w:rFonts w:ascii="Arial" w:hAnsi="Arial" w:cs="Arial"/>
                  <w:b/>
                  <w:sz w:val="22"/>
                  <w:szCs w:val="22"/>
                </w:rPr>
                <w:t>Supporting Actors:</w:t>
              </w:r>
            </w:ins>
          </w:p>
          <w:p w14:paraId="03CCB23F" w14:textId="77777777" w:rsidR="00B456AC" w:rsidRDefault="00B456AC" w:rsidP="00376A9F">
            <w:pPr>
              <w:rPr>
                <w:ins w:id="841" w:author="Venable, Isaac" w:date="2024-05-21T20:49:00Z" w16du:dateUtc="2024-05-22T03:49:00Z"/>
                <w:rFonts w:ascii="Arial" w:hAnsi="Arial" w:cs="Arial"/>
                <w:b/>
                <w:sz w:val="22"/>
                <w:szCs w:val="22"/>
              </w:rPr>
            </w:pPr>
          </w:p>
          <w:p w14:paraId="5EDEBF9A" w14:textId="77777777" w:rsidR="00B456AC" w:rsidRPr="007769BC" w:rsidRDefault="00B456AC" w:rsidP="00376A9F">
            <w:pPr>
              <w:rPr>
                <w:ins w:id="842" w:author="Venable, Isaac" w:date="2024-05-21T20:49:00Z" w16du:dateUtc="2024-05-22T03:49:00Z"/>
                <w:rFonts w:ascii="Arial" w:hAnsi="Arial" w:cs="Arial"/>
                <w:b/>
                <w:sz w:val="22"/>
                <w:szCs w:val="22"/>
              </w:rPr>
            </w:pPr>
          </w:p>
        </w:tc>
      </w:tr>
      <w:tr w:rsidR="00B456AC" w:rsidRPr="007769BC" w14:paraId="7AB1D088" w14:textId="77777777" w:rsidTr="00376A9F">
        <w:trPr>
          <w:ins w:id="843" w:author="Venable, Isaac" w:date="2024-05-21T20:49:00Z" w16du:dateUtc="2024-05-22T03:49:00Z"/>
        </w:trPr>
        <w:tc>
          <w:tcPr>
            <w:tcW w:w="9576" w:type="dxa"/>
            <w:gridSpan w:val="4"/>
            <w:shd w:val="clear" w:color="auto" w:fill="auto"/>
          </w:tcPr>
          <w:p w14:paraId="3D52C06F" w14:textId="77777777" w:rsidR="00B456AC" w:rsidRPr="007769BC" w:rsidRDefault="00B456AC" w:rsidP="00376A9F">
            <w:pPr>
              <w:rPr>
                <w:ins w:id="844" w:author="Venable, Isaac" w:date="2024-05-21T20:49:00Z" w16du:dateUtc="2024-05-22T03:49:00Z"/>
                <w:rFonts w:ascii="Arial" w:hAnsi="Arial" w:cs="Arial"/>
                <w:sz w:val="22"/>
                <w:szCs w:val="22"/>
              </w:rPr>
            </w:pPr>
            <w:ins w:id="845" w:author="Venable, Isaac" w:date="2024-05-21T20:49:00Z" w16du:dateUtc="2024-05-22T03:49: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2AAD3379" w14:textId="2CC86AD8" w:rsidR="00B456AC" w:rsidRPr="007769BC" w:rsidRDefault="00B456AC" w:rsidP="00376A9F">
            <w:pPr>
              <w:rPr>
                <w:ins w:id="846" w:author="Venable, Isaac" w:date="2024-05-21T20:49:00Z" w16du:dateUtc="2024-05-22T03:49:00Z"/>
                <w:rFonts w:ascii="Arial" w:hAnsi="Arial" w:cs="Arial"/>
                <w:sz w:val="22"/>
                <w:szCs w:val="22"/>
              </w:rPr>
            </w:pPr>
            <w:ins w:id="847" w:author="Venable, Isaac" w:date="2024-05-21T20:50:00Z" w16du:dateUtc="2024-05-22T03:50:00Z">
              <w:r>
                <w:rPr>
                  <w:rFonts w:ascii="Arial" w:hAnsi="Arial" w:cs="Arial"/>
                  <w:sz w:val="22"/>
                  <w:szCs w:val="22"/>
                </w:rPr>
                <w:t>The coach and runner will be able to look over previous races together to create better race and training plans</w:t>
              </w:r>
            </w:ins>
          </w:p>
          <w:p w14:paraId="519C77EE" w14:textId="77777777" w:rsidR="00B456AC" w:rsidRPr="007769BC" w:rsidRDefault="00B456AC" w:rsidP="00376A9F">
            <w:pPr>
              <w:rPr>
                <w:ins w:id="848" w:author="Venable, Isaac" w:date="2024-05-21T20:49:00Z" w16du:dateUtc="2024-05-22T03:49:00Z"/>
                <w:rFonts w:ascii="Arial" w:hAnsi="Arial" w:cs="Arial"/>
                <w:sz w:val="22"/>
                <w:szCs w:val="22"/>
              </w:rPr>
            </w:pPr>
          </w:p>
        </w:tc>
      </w:tr>
      <w:tr w:rsidR="00B456AC" w:rsidRPr="007769BC" w14:paraId="1B9CB7C6" w14:textId="77777777" w:rsidTr="00376A9F">
        <w:trPr>
          <w:ins w:id="849" w:author="Venable, Isaac" w:date="2024-05-21T20:49:00Z" w16du:dateUtc="2024-05-22T03:49:00Z"/>
        </w:trPr>
        <w:tc>
          <w:tcPr>
            <w:tcW w:w="9576" w:type="dxa"/>
            <w:gridSpan w:val="4"/>
            <w:shd w:val="clear" w:color="auto" w:fill="auto"/>
          </w:tcPr>
          <w:p w14:paraId="1299E0E7" w14:textId="77777777" w:rsidR="00B456AC" w:rsidRPr="007769BC" w:rsidRDefault="00B456AC" w:rsidP="00376A9F">
            <w:pPr>
              <w:rPr>
                <w:ins w:id="850" w:author="Venable, Isaac" w:date="2024-05-21T20:49:00Z" w16du:dateUtc="2024-05-22T03:49:00Z"/>
                <w:rFonts w:ascii="Arial" w:hAnsi="Arial" w:cs="Arial"/>
                <w:sz w:val="22"/>
                <w:szCs w:val="22"/>
              </w:rPr>
            </w:pPr>
            <w:ins w:id="851" w:author="Venable, Isaac" w:date="2024-05-21T20:49:00Z" w16du:dateUtc="2024-05-22T03:49: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3455BC2F" w14:textId="6C1031E3" w:rsidR="00B456AC" w:rsidRPr="007769BC" w:rsidRDefault="00B456AC" w:rsidP="00376A9F">
            <w:pPr>
              <w:rPr>
                <w:ins w:id="852" w:author="Venable, Isaac" w:date="2024-05-21T20:49:00Z" w16du:dateUtc="2024-05-22T03:49:00Z"/>
                <w:rFonts w:ascii="Arial" w:hAnsi="Arial" w:cs="Arial"/>
                <w:sz w:val="22"/>
                <w:szCs w:val="22"/>
              </w:rPr>
            </w:pPr>
            <w:ins w:id="853" w:author="Venable, Isaac" w:date="2024-05-21T20:50:00Z" w16du:dateUtc="2024-05-22T03:50:00Z">
              <w:r>
                <w:rPr>
                  <w:rFonts w:ascii="Arial" w:hAnsi="Arial" w:cs="Arial"/>
                  <w:sz w:val="22"/>
                  <w:szCs w:val="22"/>
                </w:rPr>
                <w:t>The splits recorded from the race will be saved to a database</w:t>
              </w:r>
            </w:ins>
          </w:p>
          <w:p w14:paraId="58212EBD" w14:textId="77777777" w:rsidR="00B456AC" w:rsidRPr="007769BC" w:rsidRDefault="00B456AC" w:rsidP="00376A9F">
            <w:pPr>
              <w:rPr>
                <w:ins w:id="854" w:author="Venable, Isaac" w:date="2024-05-21T20:49:00Z" w16du:dateUtc="2024-05-22T03:49:00Z"/>
                <w:rFonts w:ascii="Arial" w:hAnsi="Arial" w:cs="Arial"/>
                <w:sz w:val="22"/>
                <w:szCs w:val="22"/>
              </w:rPr>
            </w:pPr>
          </w:p>
          <w:p w14:paraId="0C0AF66F" w14:textId="77777777" w:rsidR="00B456AC" w:rsidRPr="007769BC" w:rsidRDefault="00B456AC" w:rsidP="00376A9F">
            <w:pPr>
              <w:rPr>
                <w:ins w:id="855" w:author="Venable, Isaac" w:date="2024-05-21T20:49:00Z" w16du:dateUtc="2024-05-22T03:49:00Z"/>
                <w:rFonts w:ascii="Arial" w:hAnsi="Arial" w:cs="Arial"/>
                <w:sz w:val="22"/>
                <w:szCs w:val="22"/>
              </w:rPr>
            </w:pPr>
          </w:p>
        </w:tc>
      </w:tr>
      <w:tr w:rsidR="00B456AC" w:rsidRPr="007769BC" w14:paraId="2F072A9F" w14:textId="77777777" w:rsidTr="00376A9F">
        <w:trPr>
          <w:ins w:id="856" w:author="Venable, Isaac" w:date="2024-05-21T20:49:00Z" w16du:dateUtc="2024-05-22T03:49:00Z"/>
        </w:trPr>
        <w:tc>
          <w:tcPr>
            <w:tcW w:w="9576" w:type="dxa"/>
            <w:gridSpan w:val="4"/>
            <w:shd w:val="clear" w:color="auto" w:fill="auto"/>
          </w:tcPr>
          <w:p w14:paraId="6642EA4A" w14:textId="7C4FB731" w:rsidR="00B456AC" w:rsidRPr="007769BC" w:rsidRDefault="00B456AC" w:rsidP="00376A9F">
            <w:pPr>
              <w:rPr>
                <w:ins w:id="857" w:author="Venable, Isaac" w:date="2024-05-21T20:49:00Z" w16du:dateUtc="2024-05-22T03:49:00Z"/>
                <w:rFonts w:ascii="Arial" w:hAnsi="Arial" w:cs="Arial"/>
                <w:sz w:val="22"/>
                <w:szCs w:val="22"/>
              </w:rPr>
            </w:pPr>
            <w:ins w:id="858" w:author="Venable, Isaac" w:date="2024-05-21T20:49:00Z" w16du:dateUtc="2024-05-22T03:49:00Z">
              <w:r w:rsidRPr="007769BC">
                <w:rPr>
                  <w:rFonts w:ascii="Arial" w:hAnsi="Arial" w:cs="Arial"/>
                  <w:b/>
                  <w:sz w:val="22"/>
                  <w:szCs w:val="22"/>
                </w:rPr>
                <w:t>Trigger</w:t>
              </w:r>
              <w:r w:rsidRPr="007769BC">
                <w:rPr>
                  <w:rFonts w:ascii="Arial" w:hAnsi="Arial" w:cs="Arial"/>
                  <w:sz w:val="22"/>
                  <w:szCs w:val="22"/>
                </w:rPr>
                <w:t xml:space="preserve">: </w:t>
              </w:r>
            </w:ins>
            <w:ins w:id="859" w:author="Venable, Isaac" w:date="2024-05-21T20:51:00Z" w16du:dateUtc="2024-05-22T03:51:00Z">
              <w:r>
                <w:rPr>
                  <w:rFonts w:ascii="Arial" w:hAnsi="Arial" w:cs="Arial"/>
                  <w:sz w:val="22"/>
                  <w:szCs w:val="22"/>
                </w:rPr>
                <w:t>After a race if the “save” button is clicked</w:t>
              </w:r>
            </w:ins>
          </w:p>
          <w:p w14:paraId="3022FE0A" w14:textId="77777777" w:rsidR="00B456AC" w:rsidRPr="007769BC" w:rsidRDefault="00B456AC" w:rsidP="00376A9F">
            <w:pPr>
              <w:rPr>
                <w:ins w:id="860" w:author="Venable, Isaac" w:date="2024-05-21T20:49:00Z" w16du:dateUtc="2024-05-22T03:49:00Z"/>
                <w:rFonts w:ascii="Arial" w:hAnsi="Arial" w:cs="Arial"/>
                <w:sz w:val="22"/>
                <w:szCs w:val="22"/>
              </w:rPr>
            </w:pPr>
          </w:p>
          <w:p w14:paraId="4978815A" w14:textId="3DBDFAD6" w:rsidR="00B456AC" w:rsidRPr="007769BC" w:rsidRDefault="00B456AC" w:rsidP="00376A9F">
            <w:pPr>
              <w:tabs>
                <w:tab w:val="left" w:pos="1980"/>
                <w:tab w:val="left" w:pos="3240"/>
              </w:tabs>
              <w:rPr>
                <w:ins w:id="861" w:author="Venable, Isaac" w:date="2024-05-21T20:49:00Z" w16du:dateUtc="2024-05-22T03:49:00Z"/>
                <w:rFonts w:ascii="Arial" w:hAnsi="Arial" w:cs="Arial"/>
                <w:sz w:val="22"/>
                <w:szCs w:val="22"/>
              </w:rPr>
            </w:pPr>
            <w:ins w:id="862" w:author="Venable, Isaac" w:date="2024-05-21T20:49:00Z" w16du:dateUtc="2024-05-22T03:49: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863" w:author="Venable, Isaac" w:date="2024-05-21T20:51:00Z" w16du:dateUtc="2024-05-22T03:51:00Z">
              <w:r>
                <w:rPr>
                  <w:rFonts w:ascii="Arial" w:hAnsi="Arial" w:cs="Arial"/>
                  <w:sz w:val="22"/>
                  <w:szCs w:val="22"/>
                </w:rPr>
                <w:t>x</w:t>
              </w:r>
            </w:ins>
            <w:ins w:id="864" w:author="Venable, Isaac" w:date="2024-05-21T20:49:00Z" w16du:dateUtc="2024-05-22T03:49: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B456AC" w:rsidRPr="007769BC" w14:paraId="47347822" w14:textId="77777777" w:rsidTr="00376A9F">
        <w:trPr>
          <w:ins w:id="865" w:author="Venable, Isaac" w:date="2024-05-21T20:49:00Z" w16du:dateUtc="2024-05-22T03:49:00Z"/>
        </w:trPr>
        <w:tc>
          <w:tcPr>
            <w:tcW w:w="9576" w:type="dxa"/>
            <w:gridSpan w:val="4"/>
            <w:shd w:val="clear" w:color="auto" w:fill="auto"/>
          </w:tcPr>
          <w:p w14:paraId="40FACFD5" w14:textId="77777777" w:rsidR="00B456AC" w:rsidRPr="007769BC" w:rsidRDefault="00B456AC" w:rsidP="00376A9F">
            <w:pPr>
              <w:rPr>
                <w:ins w:id="866" w:author="Venable, Isaac" w:date="2024-05-21T20:49:00Z" w16du:dateUtc="2024-05-22T03:49:00Z"/>
                <w:rFonts w:ascii="Arial" w:hAnsi="Arial" w:cs="Arial"/>
                <w:sz w:val="22"/>
                <w:szCs w:val="22"/>
              </w:rPr>
            </w:pPr>
            <w:ins w:id="867" w:author="Venable, Isaac" w:date="2024-05-21T20:49:00Z" w16du:dateUtc="2024-05-22T03:49:00Z">
              <w:r w:rsidRPr="007769BC">
                <w:rPr>
                  <w:rFonts w:ascii="Arial" w:hAnsi="Arial" w:cs="Arial"/>
                  <w:b/>
                  <w:sz w:val="22"/>
                  <w:szCs w:val="22"/>
                </w:rPr>
                <w:t>Relationships</w:t>
              </w:r>
              <w:r w:rsidRPr="007769BC">
                <w:rPr>
                  <w:rFonts w:ascii="Arial" w:hAnsi="Arial" w:cs="Arial"/>
                  <w:sz w:val="22"/>
                  <w:szCs w:val="22"/>
                </w:rPr>
                <w:t xml:space="preserve">: </w:t>
              </w:r>
            </w:ins>
          </w:p>
          <w:p w14:paraId="7103EF73" w14:textId="368923C4" w:rsidR="00B456AC" w:rsidRPr="007769BC" w:rsidRDefault="00B456AC" w:rsidP="00376A9F">
            <w:pPr>
              <w:tabs>
                <w:tab w:val="left" w:pos="720"/>
              </w:tabs>
              <w:rPr>
                <w:ins w:id="868" w:author="Venable, Isaac" w:date="2024-05-21T20:49:00Z" w16du:dateUtc="2024-05-22T03:49:00Z"/>
                <w:rFonts w:ascii="Arial" w:hAnsi="Arial" w:cs="Arial"/>
                <w:sz w:val="22"/>
                <w:szCs w:val="22"/>
              </w:rPr>
            </w:pPr>
            <w:ins w:id="869" w:author="Venable, Isaac" w:date="2024-05-21T20:49:00Z" w16du:dateUtc="2024-05-22T03:49: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870" w:author="Venable, Isaac" w:date="2024-05-21T20:51:00Z" w16du:dateUtc="2024-05-22T03:51:00Z">
              <w:r>
                <w:rPr>
                  <w:rFonts w:ascii="Arial" w:hAnsi="Arial" w:cs="Arial"/>
                  <w:sz w:val="22"/>
                  <w:szCs w:val="22"/>
                </w:rPr>
                <w:t xml:space="preserve">The runner and coach will want </w:t>
              </w:r>
            </w:ins>
            <w:ins w:id="871" w:author="Venable, Isaac" w:date="2024-05-21T20:52:00Z" w16du:dateUtc="2024-05-22T03:52:00Z">
              <w:r>
                <w:rPr>
                  <w:rFonts w:ascii="Arial" w:hAnsi="Arial" w:cs="Arial"/>
                  <w:sz w:val="22"/>
                  <w:szCs w:val="22"/>
                </w:rPr>
                <w:t>the race data saved to analyze later</w:t>
              </w:r>
            </w:ins>
          </w:p>
          <w:p w14:paraId="3F05FD26" w14:textId="0D06AD39" w:rsidR="00B456AC" w:rsidRPr="007769BC" w:rsidRDefault="00B456AC" w:rsidP="00376A9F">
            <w:pPr>
              <w:tabs>
                <w:tab w:val="left" w:pos="720"/>
              </w:tabs>
              <w:rPr>
                <w:ins w:id="872" w:author="Venable, Isaac" w:date="2024-05-21T20:49:00Z" w16du:dateUtc="2024-05-22T03:49:00Z"/>
                <w:rFonts w:ascii="Arial" w:hAnsi="Arial" w:cs="Arial"/>
                <w:sz w:val="22"/>
                <w:szCs w:val="22"/>
              </w:rPr>
            </w:pPr>
            <w:ins w:id="873" w:author="Venable, Isaac" w:date="2024-05-21T20:49:00Z" w16du:dateUtc="2024-05-22T03:49: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874" w:author="Venable, Isaac" w:date="2024-05-21T20:52:00Z" w16du:dateUtc="2024-05-22T03:52:00Z">
              <w:r>
                <w:rPr>
                  <w:rFonts w:ascii="Arial" w:hAnsi="Arial" w:cs="Arial"/>
                  <w:sz w:val="22"/>
                  <w:szCs w:val="22"/>
                </w:rPr>
                <w:t>Uses the recorded splits</w:t>
              </w:r>
            </w:ins>
          </w:p>
          <w:p w14:paraId="63CD63B5" w14:textId="1F5F875B" w:rsidR="00B456AC" w:rsidRPr="007769BC" w:rsidRDefault="00B456AC" w:rsidP="00376A9F">
            <w:pPr>
              <w:tabs>
                <w:tab w:val="left" w:pos="720"/>
              </w:tabs>
              <w:rPr>
                <w:ins w:id="875" w:author="Venable, Isaac" w:date="2024-05-21T20:49:00Z" w16du:dateUtc="2024-05-22T03:49:00Z"/>
                <w:rFonts w:ascii="Arial" w:hAnsi="Arial" w:cs="Arial"/>
                <w:sz w:val="22"/>
                <w:szCs w:val="22"/>
              </w:rPr>
            </w:pPr>
            <w:ins w:id="876" w:author="Venable, Isaac" w:date="2024-05-21T20:49:00Z" w16du:dateUtc="2024-05-22T03:49: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877" w:author="Venable, Isaac" w:date="2024-05-21T20:53:00Z" w16du:dateUtc="2024-05-22T03:53:00Z">
              <w:r w:rsidR="00690550">
                <w:rPr>
                  <w:rFonts w:ascii="Arial" w:hAnsi="Arial" w:cs="Arial"/>
                  <w:sz w:val="22"/>
                  <w:szCs w:val="22"/>
                </w:rPr>
                <w:t>Th</w:t>
              </w:r>
            </w:ins>
            <w:ins w:id="878" w:author="Venable, Isaac" w:date="2024-05-21T20:54:00Z" w16du:dateUtc="2024-05-22T03:54:00Z">
              <w:r w:rsidR="00690550">
                <w:rPr>
                  <w:rFonts w:ascii="Arial" w:hAnsi="Arial" w:cs="Arial"/>
                  <w:sz w:val="22"/>
                  <w:szCs w:val="22"/>
                </w:rPr>
                <w:t>ese splits will be viewable later</w:t>
              </w:r>
            </w:ins>
          </w:p>
          <w:p w14:paraId="59770CD7" w14:textId="54778BD2" w:rsidR="00B456AC" w:rsidRPr="007769BC" w:rsidRDefault="00B456AC" w:rsidP="00376A9F">
            <w:pPr>
              <w:tabs>
                <w:tab w:val="left" w:pos="720"/>
              </w:tabs>
              <w:rPr>
                <w:ins w:id="879" w:author="Venable, Isaac" w:date="2024-05-21T20:49:00Z" w16du:dateUtc="2024-05-22T03:49:00Z"/>
                <w:rFonts w:ascii="Arial" w:hAnsi="Arial" w:cs="Arial"/>
                <w:sz w:val="22"/>
                <w:szCs w:val="22"/>
              </w:rPr>
            </w:pPr>
            <w:ins w:id="880" w:author="Venable, Isaac" w:date="2024-05-21T20:49:00Z" w16du:dateUtc="2024-05-22T03:49: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ins>
            <w:ins w:id="881" w:author="Venable, Isaac" w:date="2024-05-21T20:54:00Z" w16du:dateUtc="2024-05-22T03:54:00Z">
              <w:r w:rsidR="00690550">
                <w:rPr>
                  <w:rFonts w:ascii="Arial" w:hAnsi="Arial" w:cs="Arial"/>
                  <w:sz w:val="22"/>
                  <w:szCs w:val="22"/>
                </w:rPr>
                <w:t>N/A</w:t>
              </w:r>
            </w:ins>
          </w:p>
        </w:tc>
      </w:tr>
      <w:tr w:rsidR="00B456AC" w:rsidRPr="007769BC" w14:paraId="1FF0BE63" w14:textId="77777777" w:rsidTr="00376A9F">
        <w:trPr>
          <w:ins w:id="882" w:author="Venable, Isaac" w:date="2024-05-21T20:49:00Z" w16du:dateUtc="2024-05-22T03:49:00Z"/>
        </w:trPr>
        <w:tc>
          <w:tcPr>
            <w:tcW w:w="9576" w:type="dxa"/>
            <w:gridSpan w:val="4"/>
            <w:shd w:val="clear" w:color="auto" w:fill="auto"/>
          </w:tcPr>
          <w:p w14:paraId="42F19CFF" w14:textId="77777777" w:rsidR="00B456AC" w:rsidRPr="007769BC" w:rsidRDefault="00B456AC" w:rsidP="00376A9F">
            <w:pPr>
              <w:rPr>
                <w:ins w:id="883" w:author="Venable, Isaac" w:date="2024-05-21T20:49:00Z" w16du:dateUtc="2024-05-22T03:49:00Z"/>
                <w:rFonts w:ascii="Arial" w:hAnsi="Arial" w:cs="Arial"/>
                <w:sz w:val="22"/>
                <w:szCs w:val="22"/>
              </w:rPr>
            </w:pPr>
            <w:ins w:id="884" w:author="Venable, Isaac" w:date="2024-05-21T20:49:00Z" w16du:dateUtc="2024-05-22T03:49: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4A20CB03" w14:textId="24C36406" w:rsidR="00B456AC" w:rsidRDefault="00690550" w:rsidP="00690550">
            <w:pPr>
              <w:pStyle w:val="ListParagraph"/>
              <w:numPr>
                <w:ilvl w:val="0"/>
                <w:numId w:val="29"/>
              </w:numPr>
              <w:rPr>
                <w:ins w:id="885" w:author="Venable, Isaac" w:date="2024-05-21T20:54:00Z" w16du:dateUtc="2024-05-22T03:54:00Z"/>
                <w:rFonts w:ascii="Arial" w:hAnsi="Arial" w:cs="Arial"/>
                <w:sz w:val="22"/>
                <w:szCs w:val="22"/>
              </w:rPr>
            </w:pPr>
            <w:ins w:id="886" w:author="Venable, Isaac" w:date="2024-05-21T20:54:00Z" w16du:dateUtc="2024-05-22T03:54:00Z">
              <w:r>
                <w:rPr>
                  <w:rFonts w:ascii="Arial" w:hAnsi="Arial" w:cs="Arial"/>
                  <w:sz w:val="22"/>
                  <w:szCs w:val="22"/>
                </w:rPr>
                <w:t>Race is started</w:t>
              </w:r>
            </w:ins>
          </w:p>
          <w:p w14:paraId="1217BF4B" w14:textId="49597645" w:rsidR="00690550" w:rsidRDefault="00690550" w:rsidP="00690550">
            <w:pPr>
              <w:pStyle w:val="ListParagraph"/>
              <w:numPr>
                <w:ilvl w:val="0"/>
                <w:numId w:val="29"/>
              </w:numPr>
              <w:rPr>
                <w:ins w:id="887" w:author="Venable, Isaac" w:date="2024-05-21T20:54:00Z" w16du:dateUtc="2024-05-22T03:54:00Z"/>
                <w:rFonts w:ascii="Arial" w:hAnsi="Arial" w:cs="Arial"/>
                <w:sz w:val="22"/>
                <w:szCs w:val="22"/>
              </w:rPr>
            </w:pPr>
            <w:ins w:id="888" w:author="Venable, Isaac" w:date="2024-05-21T20:54:00Z" w16du:dateUtc="2024-05-22T03:54:00Z">
              <w:r>
                <w:rPr>
                  <w:rFonts w:ascii="Arial" w:hAnsi="Arial" w:cs="Arial"/>
                  <w:sz w:val="22"/>
                  <w:szCs w:val="22"/>
                </w:rPr>
                <w:t>Splits get recorded</w:t>
              </w:r>
            </w:ins>
          </w:p>
          <w:p w14:paraId="5D908B3B" w14:textId="52AA1A76" w:rsidR="00690550" w:rsidRDefault="00690550" w:rsidP="00690550">
            <w:pPr>
              <w:pStyle w:val="ListParagraph"/>
              <w:numPr>
                <w:ilvl w:val="0"/>
                <w:numId w:val="29"/>
              </w:numPr>
              <w:rPr>
                <w:ins w:id="889" w:author="Venable, Isaac" w:date="2024-05-21T20:54:00Z" w16du:dateUtc="2024-05-22T03:54:00Z"/>
                <w:rFonts w:ascii="Arial" w:hAnsi="Arial" w:cs="Arial"/>
                <w:sz w:val="22"/>
                <w:szCs w:val="22"/>
              </w:rPr>
            </w:pPr>
            <w:ins w:id="890" w:author="Venable, Isaac" w:date="2024-05-21T20:54:00Z" w16du:dateUtc="2024-05-22T03:54:00Z">
              <w:r>
                <w:rPr>
                  <w:rFonts w:ascii="Arial" w:hAnsi="Arial" w:cs="Arial"/>
                  <w:sz w:val="22"/>
                  <w:szCs w:val="22"/>
                </w:rPr>
                <w:t>Race finishes</w:t>
              </w:r>
            </w:ins>
          </w:p>
          <w:p w14:paraId="76C7A63E" w14:textId="7DD4D72A" w:rsidR="00690550" w:rsidRPr="00690550" w:rsidRDefault="00690550" w:rsidP="00690550">
            <w:pPr>
              <w:pStyle w:val="ListParagraph"/>
              <w:numPr>
                <w:ilvl w:val="0"/>
                <w:numId w:val="29"/>
              </w:numPr>
              <w:rPr>
                <w:ins w:id="891" w:author="Venable, Isaac" w:date="2024-05-21T20:49:00Z" w16du:dateUtc="2024-05-22T03:49:00Z"/>
                <w:rFonts w:ascii="Arial" w:hAnsi="Arial" w:cs="Arial"/>
                <w:sz w:val="22"/>
                <w:szCs w:val="22"/>
                <w:rPrChange w:id="892" w:author="Venable, Isaac" w:date="2024-05-21T20:54:00Z" w16du:dateUtc="2024-05-22T03:54:00Z">
                  <w:rPr>
                    <w:ins w:id="893" w:author="Venable, Isaac" w:date="2024-05-21T20:49:00Z" w16du:dateUtc="2024-05-22T03:49:00Z"/>
                  </w:rPr>
                </w:rPrChange>
              </w:rPr>
              <w:pPrChange w:id="894" w:author="Venable, Isaac" w:date="2024-05-21T20:54:00Z" w16du:dateUtc="2024-05-22T03:54:00Z">
                <w:pPr/>
              </w:pPrChange>
            </w:pPr>
            <w:ins w:id="895" w:author="Venable, Isaac" w:date="2024-05-21T20:54:00Z" w16du:dateUtc="2024-05-22T03:54:00Z">
              <w:r>
                <w:rPr>
                  <w:rFonts w:ascii="Arial" w:hAnsi="Arial" w:cs="Arial"/>
                  <w:sz w:val="22"/>
                  <w:szCs w:val="22"/>
                </w:rPr>
                <w:t>The coach/split recorder hits the save bu</w:t>
              </w:r>
            </w:ins>
            <w:ins w:id="896" w:author="Venable, Isaac" w:date="2024-05-21T20:55:00Z" w16du:dateUtc="2024-05-22T03:55:00Z">
              <w:r>
                <w:rPr>
                  <w:rFonts w:ascii="Arial" w:hAnsi="Arial" w:cs="Arial"/>
                  <w:sz w:val="22"/>
                  <w:szCs w:val="22"/>
                </w:rPr>
                <w:t>tton</w:t>
              </w:r>
            </w:ins>
          </w:p>
          <w:p w14:paraId="130679E3" w14:textId="77777777" w:rsidR="00B456AC" w:rsidRPr="007769BC" w:rsidRDefault="00B456AC" w:rsidP="00376A9F">
            <w:pPr>
              <w:rPr>
                <w:ins w:id="897" w:author="Venable, Isaac" w:date="2024-05-21T20:49:00Z" w16du:dateUtc="2024-05-22T03:49:00Z"/>
                <w:rFonts w:ascii="Arial" w:hAnsi="Arial" w:cs="Arial"/>
                <w:sz w:val="22"/>
                <w:szCs w:val="22"/>
              </w:rPr>
            </w:pPr>
          </w:p>
          <w:p w14:paraId="7A7EBDDF" w14:textId="77777777" w:rsidR="00B456AC" w:rsidRPr="007769BC" w:rsidRDefault="00B456AC" w:rsidP="00376A9F">
            <w:pPr>
              <w:rPr>
                <w:ins w:id="898" w:author="Venable, Isaac" w:date="2024-05-21T20:49:00Z" w16du:dateUtc="2024-05-22T03:49:00Z"/>
                <w:rFonts w:ascii="Arial" w:hAnsi="Arial" w:cs="Arial"/>
                <w:sz w:val="22"/>
                <w:szCs w:val="22"/>
              </w:rPr>
            </w:pPr>
          </w:p>
          <w:p w14:paraId="6B470DFE" w14:textId="77777777" w:rsidR="00B456AC" w:rsidRPr="007769BC" w:rsidRDefault="00B456AC" w:rsidP="00376A9F">
            <w:pPr>
              <w:rPr>
                <w:ins w:id="899" w:author="Venable, Isaac" w:date="2024-05-21T20:49:00Z" w16du:dateUtc="2024-05-22T03:49:00Z"/>
                <w:rFonts w:ascii="Arial" w:hAnsi="Arial" w:cs="Arial"/>
                <w:sz w:val="22"/>
                <w:szCs w:val="22"/>
              </w:rPr>
            </w:pPr>
          </w:p>
        </w:tc>
      </w:tr>
      <w:tr w:rsidR="00B456AC" w:rsidRPr="007769BC" w14:paraId="4609C2E2" w14:textId="77777777" w:rsidTr="00376A9F">
        <w:trPr>
          <w:trHeight w:val="498"/>
          <w:ins w:id="900" w:author="Venable, Isaac" w:date="2024-05-21T20:49:00Z" w16du:dateUtc="2024-05-22T03:49:00Z"/>
        </w:trPr>
        <w:tc>
          <w:tcPr>
            <w:tcW w:w="9576" w:type="dxa"/>
            <w:gridSpan w:val="4"/>
            <w:shd w:val="clear" w:color="auto" w:fill="auto"/>
          </w:tcPr>
          <w:p w14:paraId="71C4B234" w14:textId="77777777" w:rsidR="00B456AC" w:rsidRDefault="00B456AC" w:rsidP="00376A9F">
            <w:pPr>
              <w:rPr>
                <w:ins w:id="901" w:author="Venable, Isaac" w:date="2024-05-21T20:49:00Z" w16du:dateUtc="2024-05-22T03:49:00Z"/>
                <w:rFonts w:ascii="Arial" w:hAnsi="Arial" w:cs="Arial"/>
                <w:sz w:val="22"/>
                <w:szCs w:val="22"/>
              </w:rPr>
            </w:pPr>
            <w:ins w:id="902" w:author="Venable, Isaac" w:date="2024-05-21T20:49:00Z" w16du:dateUtc="2024-05-22T03:49: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21F577B8" w14:textId="32BF605C" w:rsidR="00B456AC" w:rsidRDefault="00690550" w:rsidP="00690550">
            <w:pPr>
              <w:pStyle w:val="ListParagraph"/>
              <w:numPr>
                <w:ilvl w:val="0"/>
                <w:numId w:val="30"/>
              </w:numPr>
              <w:rPr>
                <w:ins w:id="903" w:author="Venable, Isaac" w:date="2024-05-21T20:56:00Z" w16du:dateUtc="2024-05-22T03:56:00Z"/>
                <w:rFonts w:ascii="Arial" w:hAnsi="Arial" w:cs="Arial"/>
                <w:sz w:val="22"/>
                <w:szCs w:val="22"/>
              </w:rPr>
            </w:pPr>
            <w:ins w:id="904" w:author="Venable, Isaac" w:date="2024-05-21T20:56:00Z" w16du:dateUtc="2024-05-22T03:56:00Z">
              <w:r>
                <w:rPr>
                  <w:rFonts w:ascii="Arial" w:hAnsi="Arial" w:cs="Arial"/>
                  <w:sz w:val="22"/>
                  <w:szCs w:val="22"/>
                </w:rPr>
                <w:t>After hitting the save button, the splits are converted into a JSON-formatted string</w:t>
              </w:r>
            </w:ins>
          </w:p>
          <w:p w14:paraId="1649D7C7" w14:textId="34D44FE3" w:rsidR="00690550" w:rsidRPr="00690550" w:rsidRDefault="00690550" w:rsidP="00690550">
            <w:pPr>
              <w:pStyle w:val="ListParagraph"/>
              <w:numPr>
                <w:ilvl w:val="0"/>
                <w:numId w:val="30"/>
              </w:numPr>
              <w:rPr>
                <w:ins w:id="905" w:author="Venable, Isaac" w:date="2024-05-21T20:49:00Z" w16du:dateUtc="2024-05-22T03:49:00Z"/>
                <w:rFonts w:ascii="Arial" w:hAnsi="Arial" w:cs="Arial"/>
                <w:sz w:val="22"/>
                <w:szCs w:val="22"/>
                <w:rPrChange w:id="906" w:author="Venable, Isaac" w:date="2024-05-21T20:56:00Z" w16du:dateUtc="2024-05-22T03:56:00Z">
                  <w:rPr>
                    <w:ins w:id="907" w:author="Venable, Isaac" w:date="2024-05-21T20:49:00Z" w16du:dateUtc="2024-05-22T03:49:00Z"/>
                  </w:rPr>
                </w:rPrChange>
              </w:rPr>
              <w:pPrChange w:id="908" w:author="Venable, Isaac" w:date="2024-05-21T20:56:00Z" w16du:dateUtc="2024-05-22T03:56:00Z">
                <w:pPr/>
              </w:pPrChange>
            </w:pPr>
            <w:ins w:id="909" w:author="Venable, Isaac" w:date="2024-05-21T20:56:00Z" w16du:dateUtc="2024-05-22T03:56:00Z">
              <w:r>
                <w:rPr>
                  <w:rFonts w:ascii="Arial" w:hAnsi="Arial" w:cs="Arial"/>
                  <w:sz w:val="22"/>
                  <w:szCs w:val="22"/>
                </w:rPr>
                <w:t>The string and some other data about the race are added to the database</w:t>
              </w:r>
            </w:ins>
          </w:p>
          <w:p w14:paraId="36370FF3" w14:textId="77777777" w:rsidR="00B456AC" w:rsidRPr="007769BC" w:rsidRDefault="00B456AC" w:rsidP="00376A9F">
            <w:pPr>
              <w:rPr>
                <w:ins w:id="910" w:author="Venable, Isaac" w:date="2024-05-21T20:49:00Z" w16du:dateUtc="2024-05-22T03:49:00Z"/>
                <w:rFonts w:ascii="Arial" w:hAnsi="Arial" w:cs="Arial"/>
                <w:sz w:val="22"/>
                <w:szCs w:val="22"/>
              </w:rPr>
            </w:pPr>
          </w:p>
          <w:p w14:paraId="796BA19C" w14:textId="77777777" w:rsidR="00B456AC" w:rsidRPr="007769BC" w:rsidRDefault="00B456AC" w:rsidP="00376A9F">
            <w:pPr>
              <w:rPr>
                <w:ins w:id="911" w:author="Venable, Isaac" w:date="2024-05-21T20:49:00Z" w16du:dateUtc="2024-05-22T03:49:00Z"/>
                <w:rFonts w:ascii="Arial" w:hAnsi="Arial" w:cs="Arial"/>
                <w:sz w:val="22"/>
                <w:szCs w:val="22"/>
              </w:rPr>
            </w:pPr>
          </w:p>
          <w:p w14:paraId="3123D0B0" w14:textId="77777777" w:rsidR="00B456AC" w:rsidRPr="007769BC" w:rsidRDefault="00B456AC" w:rsidP="00376A9F">
            <w:pPr>
              <w:rPr>
                <w:ins w:id="912" w:author="Venable, Isaac" w:date="2024-05-21T20:49:00Z" w16du:dateUtc="2024-05-22T03:49:00Z"/>
                <w:rFonts w:ascii="Arial" w:hAnsi="Arial" w:cs="Arial"/>
                <w:sz w:val="22"/>
                <w:szCs w:val="22"/>
              </w:rPr>
            </w:pPr>
          </w:p>
        </w:tc>
      </w:tr>
      <w:tr w:rsidR="00B456AC" w:rsidRPr="007769BC" w14:paraId="6D80D652" w14:textId="77777777" w:rsidTr="00376A9F">
        <w:trPr>
          <w:ins w:id="913" w:author="Venable, Isaac" w:date="2024-05-21T20:49:00Z" w16du:dateUtc="2024-05-22T03:49:00Z"/>
        </w:trPr>
        <w:tc>
          <w:tcPr>
            <w:tcW w:w="9576" w:type="dxa"/>
            <w:gridSpan w:val="4"/>
            <w:shd w:val="clear" w:color="auto" w:fill="auto"/>
          </w:tcPr>
          <w:p w14:paraId="7F8634DC" w14:textId="77777777" w:rsidR="00B456AC" w:rsidRDefault="00B456AC" w:rsidP="00376A9F">
            <w:pPr>
              <w:rPr>
                <w:ins w:id="914" w:author="Venable, Isaac" w:date="2024-05-21T20:49:00Z" w16du:dateUtc="2024-05-22T03:49:00Z"/>
                <w:rFonts w:ascii="Arial" w:hAnsi="Arial" w:cs="Arial"/>
                <w:sz w:val="22"/>
                <w:szCs w:val="22"/>
              </w:rPr>
            </w:pPr>
            <w:ins w:id="915" w:author="Venable, Isaac" w:date="2024-05-21T20:49:00Z" w16du:dateUtc="2024-05-22T03:49: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5AA6D72D" w14:textId="77777777" w:rsidR="00B456AC" w:rsidRDefault="00B456AC" w:rsidP="00376A9F">
            <w:pPr>
              <w:rPr>
                <w:ins w:id="916" w:author="Venable, Isaac" w:date="2024-05-21T20:49:00Z" w16du:dateUtc="2024-05-22T03:49:00Z"/>
                <w:rFonts w:ascii="Arial" w:hAnsi="Arial" w:cs="Arial"/>
                <w:sz w:val="22"/>
                <w:szCs w:val="22"/>
              </w:rPr>
            </w:pPr>
          </w:p>
          <w:p w14:paraId="4D99D1E8" w14:textId="77777777" w:rsidR="00B456AC" w:rsidRDefault="00B456AC" w:rsidP="00376A9F">
            <w:pPr>
              <w:rPr>
                <w:ins w:id="917" w:author="Venable, Isaac" w:date="2024-05-21T20:49:00Z" w16du:dateUtc="2024-05-22T03:49:00Z"/>
                <w:rFonts w:ascii="Arial" w:hAnsi="Arial" w:cs="Arial"/>
                <w:sz w:val="22"/>
                <w:szCs w:val="22"/>
              </w:rPr>
            </w:pPr>
          </w:p>
          <w:p w14:paraId="21169517" w14:textId="77777777" w:rsidR="00B456AC" w:rsidRDefault="00B456AC" w:rsidP="00376A9F">
            <w:pPr>
              <w:rPr>
                <w:ins w:id="918" w:author="Venable, Isaac" w:date="2024-05-21T20:49:00Z" w16du:dateUtc="2024-05-22T03:49:00Z"/>
                <w:rFonts w:ascii="Arial" w:hAnsi="Arial" w:cs="Arial"/>
                <w:sz w:val="22"/>
                <w:szCs w:val="22"/>
              </w:rPr>
            </w:pPr>
          </w:p>
          <w:p w14:paraId="7A6244BB" w14:textId="77777777" w:rsidR="00B456AC" w:rsidRDefault="00B456AC" w:rsidP="00376A9F">
            <w:pPr>
              <w:rPr>
                <w:ins w:id="919" w:author="Venable, Isaac" w:date="2024-05-21T20:49:00Z" w16du:dateUtc="2024-05-22T03:49:00Z"/>
                <w:rFonts w:ascii="Arial" w:hAnsi="Arial" w:cs="Arial"/>
                <w:sz w:val="22"/>
                <w:szCs w:val="22"/>
              </w:rPr>
            </w:pPr>
          </w:p>
          <w:p w14:paraId="26F3AEAC" w14:textId="77777777" w:rsidR="00B456AC" w:rsidRPr="007769BC" w:rsidRDefault="00B456AC" w:rsidP="00376A9F">
            <w:pPr>
              <w:rPr>
                <w:ins w:id="920" w:author="Venable, Isaac" w:date="2024-05-21T20:49:00Z" w16du:dateUtc="2024-05-22T03:49:00Z"/>
                <w:rFonts w:ascii="Arial" w:hAnsi="Arial" w:cs="Arial"/>
                <w:sz w:val="22"/>
                <w:szCs w:val="22"/>
              </w:rPr>
            </w:pPr>
          </w:p>
        </w:tc>
      </w:tr>
      <w:tr w:rsidR="00B456AC" w:rsidRPr="007769BC" w14:paraId="752B9851" w14:textId="77777777" w:rsidTr="00376A9F">
        <w:trPr>
          <w:ins w:id="921" w:author="Venable, Isaac" w:date="2024-05-21T20:49:00Z" w16du:dateUtc="2024-05-22T03:49:00Z"/>
        </w:trPr>
        <w:tc>
          <w:tcPr>
            <w:tcW w:w="9576" w:type="dxa"/>
            <w:gridSpan w:val="4"/>
            <w:shd w:val="clear" w:color="auto" w:fill="auto"/>
          </w:tcPr>
          <w:p w14:paraId="02AAFFD4" w14:textId="77777777" w:rsidR="00B456AC" w:rsidRDefault="00B456AC" w:rsidP="00376A9F">
            <w:pPr>
              <w:rPr>
                <w:ins w:id="922" w:author="Venable, Isaac" w:date="2024-05-21T20:49:00Z" w16du:dateUtc="2024-05-22T03:49:00Z"/>
                <w:rFonts w:ascii="Arial" w:hAnsi="Arial" w:cs="Arial"/>
                <w:b/>
                <w:sz w:val="22"/>
                <w:szCs w:val="22"/>
              </w:rPr>
            </w:pPr>
            <w:ins w:id="923" w:author="Venable, Isaac" w:date="2024-05-21T20:49:00Z" w16du:dateUtc="2024-05-22T03:49:00Z">
              <w:r w:rsidRPr="004D69D3">
                <w:rPr>
                  <w:rFonts w:ascii="Arial" w:hAnsi="Arial" w:cs="Arial"/>
                  <w:b/>
                  <w:sz w:val="22"/>
                  <w:szCs w:val="22"/>
                </w:rPr>
                <w:t>Special Requirements:</w:t>
              </w:r>
              <w:r w:rsidRPr="009D6144">
                <w:rPr>
                  <w:rFonts w:ascii="Arial" w:hAnsi="Arial" w:cs="Arial"/>
                  <w:b/>
                  <w:sz w:val="22"/>
                  <w:szCs w:val="22"/>
                </w:rPr>
                <w:t xml:space="preserve"> </w:t>
              </w:r>
            </w:ins>
          </w:p>
          <w:p w14:paraId="75251B30" w14:textId="77777777" w:rsidR="00B456AC" w:rsidRDefault="00B456AC" w:rsidP="00376A9F">
            <w:pPr>
              <w:rPr>
                <w:ins w:id="924" w:author="Venable, Isaac" w:date="2024-05-21T20:49:00Z" w16du:dateUtc="2024-05-22T03:49:00Z"/>
                <w:rFonts w:ascii="Arial" w:hAnsi="Arial" w:cs="Arial"/>
                <w:b/>
                <w:sz w:val="22"/>
                <w:szCs w:val="22"/>
              </w:rPr>
            </w:pPr>
          </w:p>
          <w:p w14:paraId="2B9102F7" w14:textId="77777777" w:rsidR="00B456AC" w:rsidRPr="007769BC" w:rsidRDefault="00B456AC" w:rsidP="00376A9F">
            <w:pPr>
              <w:rPr>
                <w:ins w:id="925" w:author="Venable, Isaac" w:date="2024-05-21T20:49:00Z" w16du:dateUtc="2024-05-22T03:49:00Z"/>
                <w:rFonts w:ascii="Arial" w:hAnsi="Arial" w:cs="Arial"/>
                <w:b/>
                <w:sz w:val="22"/>
                <w:szCs w:val="22"/>
              </w:rPr>
            </w:pPr>
          </w:p>
        </w:tc>
      </w:tr>
      <w:tr w:rsidR="00B456AC" w:rsidRPr="007769BC" w14:paraId="006F3496" w14:textId="77777777" w:rsidTr="00376A9F">
        <w:trPr>
          <w:ins w:id="926" w:author="Venable, Isaac" w:date="2024-05-21T20:49:00Z" w16du:dateUtc="2024-05-22T03:49:00Z"/>
        </w:trPr>
        <w:tc>
          <w:tcPr>
            <w:tcW w:w="9576" w:type="dxa"/>
            <w:gridSpan w:val="4"/>
            <w:shd w:val="clear" w:color="auto" w:fill="auto"/>
          </w:tcPr>
          <w:p w14:paraId="247F4C6B" w14:textId="77777777" w:rsidR="00B456AC" w:rsidRPr="00CC2AD7" w:rsidRDefault="00B456AC" w:rsidP="00376A9F">
            <w:pPr>
              <w:rPr>
                <w:ins w:id="927" w:author="Venable, Isaac" w:date="2024-05-21T20:49:00Z" w16du:dateUtc="2024-05-22T03:49:00Z"/>
                <w:rFonts w:ascii="Arial" w:hAnsi="Arial" w:cs="Arial"/>
                <w:b/>
                <w:sz w:val="22"/>
                <w:szCs w:val="22"/>
              </w:rPr>
            </w:pPr>
            <w:ins w:id="928" w:author="Venable, Isaac" w:date="2024-05-21T20:49:00Z" w16du:dateUtc="2024-05-22T03:49:00Z">
              <w:r w:rsidRPr="00CC2AD7">
                <w:rPr>
                  <w:rFonts w:ascii="Arial" w:hAnsi="Arial" w:cs="Arial"/>
                  <w:b/>
                  <w:sz w:val="22"/>
                  <w:szCs w:val="22"/>
                </w:rPr>
                <w:t xml:space="preserve">To do/Issues: </w:t>
              </w:r>
            </w:ins>
          </w:p>
          <w:p w14:paraId="42A37B6A" w14:textId="77777777" w:rsidR="00B456AC" w:rsidRDefault="00B456AC" w:rsidP="00376A9F">
            <w:pPr>
              <w:rPr>
                <w:ins w:id="929" w:author="Venable, Isaac" w:date="2024-05-21T20:49:00Z" w16du:dateUtc="2024-05-22T03:49:00Z"/>
                <w:rFonts w:cs="Arial"/>
                <w:b/>
                <w:sz w:val="22"/>
                <w:szCs w:val="22"/>
              </w:rPr>
            </w:pPr>
          </w:p>
          <w:p w14:paraId="14C2637B" w14:textId="77777777" w:rsidR="00B456AC" w:rsidRPr="004D69D3" w:rsidRDefault="00B456AC" w:rsidP="00376A9F">
            <w:pPr>
              <w:rPr>
                <w:ins w:id="930" w:author="Venable, Isaac" w:date="2024-05-21T20:49:00Z" w16du:dateUtc="2024-05-22T03:49:00Z"/>
                <w:rFonts w:ascii="Arial" w:hAnsi="Arial" w:cs="Arial"/>
                <w:b/>
                <w:sz w:val="22"/>
                <w:szCs w:val="22"/>
              </w:rPr>
            </w:pPr>
          </w:p>
        </w:tc>
      </w:tr>
    </w:tbl>
    <w:p w14:paraId="10DCD559" w14:textId="77777777" w:rsidR="00BD2DC4" w:rsidRPr="001F2440" w:rsidRDefault="00BD2DC4" w:rsidP="004873B9">
      <w:pPr>
        <w:pStyle w:val="BodyTextIndent"/>
        <w:keepNext/>
        <w:spacing w:before="120"/>
        <w:ind w:left="720"/>
        <w:outlineLvl w:val="1"/>
        <w:rPr>
          <w:ins w:id="931" w:author="Venable, Isaac" w:date="2024-05-21T16:49:00Z" w16du:dateUtc="2024-05-21T23:49:00Z"/>
          <w:rFonts w:ascii="Calibri" w:hAnsi="Calibri"/>
          <w:color w:val="000000" w:themeColor="text1"/>
          <w:u w:val="single"/>
        </w:rPr>
      </w:pPr>
    </w:p>
    <w:p w14:paraId="66B34178" w14:textId="77777777" w:rsidR="00E72537" w:rsidRDefault="00E72537" w:rsidP="00E72537">
      <w:pPr>
        <w:rPr>
          <w:ins w:id="932" w:author="Venable, Isaac" w:date="2024-05-21T20:58:00Z" w16du:dateUtc="2024-05-22T03:58:00Z"/>
          <w:rFonts w:ascii="Arial" w:hAnsi="Arial" w:cs="Arial"/>
        </w:rPr>
      </w:pPr>
    </w:p>
    <w:p w14:paraId="25068B6B" w14:textId="77777777" w:rsidR="00E72537" w:rsidRDefault="00E72537" w:rsidP="00E72537">
      <w:pPr>
        <w:rPr>
          <w:ins w:id="933" w:author="Venable, Isaac" w:date="2024-05-21T20:58:00Z" w16du:dateUtc="2024-05-22T03:58: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E72537" w:rsidRPr="007769BC" w14:paraId="0AC77D90" w14:textId="77777777" w:rsidTr="00376A9F">
        <w:trPr>
          <w:ins w:id="934" w:author="Venable, Isaac" w:date="2024-05-21T20:58:00Z" w16du:dateUtc="2024-05-22T03:58:00Z"/>
        </w:trPr>
        <w:tc>
          <w:tcPr>
            <w:tcW w:w="5958" w:type="dxa"/>
            <w:gridSpan w:val="2"/>
            <w:shd w:val="clear" w:color="auto" w:fill="auto"/>
          </w:tcPr>
          <w:p w14:paraId="05E37788" w14:textId="0E094C5D" w:rsidR="00E72537" w:rsidRPr="007769BC" w:rsidRDefault="00E72537" w:rsidP="00376A9F">
            <w:pPr>
              <w:rPr>
                <w:ins w:id="935" w:author="Venable, Isaac" w:date="2024-05-21T20:58:00Z" w16du:dateUtc="2024-05-22T03:58:00Z"/>
                <w:rFonts w:ascii="Arial" w:hAnsi="Arial" w:cs="Arial"/>
                <w:sz w:val="22"/>
                <w:szCs w:val="22"/>
              </w:rPr>
            </w:pPr>
            <w:ins w:id="936" w:author="Venable, Isaac" w:date="2024-05-21T20:58:00Z" w16du:dateUtc="2024-05-22T03:58: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ins>
            <w:ins w:id="937" w:author="Venable, Isaac" w:date="2024-05-21T20:59:00Z" w16du:dateUtc="2024-05-22T03:59:00Z">
              <w:r>
                <w:rPr>
                  <w:rFonts w:ascii="Arial" w:hAnsi="Arial" w:cs="Arial"/>
                  <w:sz w:val="22"/>
                  <w:szCs w:val="22"/>
                </w:rPr>
                <w:t>View previous race splits</w:t>
              </w:r>
            </w:ins>
          </w:p>
        </w:tc>
        <w:tc>
          <w:tcPr>
            <w:tcW w:w="900" w:type="dxa"/>
            <w:shd w:val="clear" w:color="auto" w:fill="auto"/>
          </w:tcPr>
          <w:p w14:paraId="026D5535" w14:textId="2E54CA05" w:rsidR="00E72537" w:rsidRPr="007769BC" w:rsidRDefault="00E72537" w:rsidP="00376A9F">
            <w:pPr>
              <w:rPr>
                <w:ins w:id="938" w:author="Venable, Isaac" w:date="2024-05-21T20:58:00Z" w16du:dateUtc="2024-05-22T03:58:00Z"/>
                <w:rFonts w:ascii="Arial" w:hAnsi="Arial" w:cs="Arial"/>
                <w:sz w:val="22"/>
                <w:szCs w:val="22"/>
              </w:rPr>
            </w:pPr>
            <w:ins w:id="939" w:author="Venable, Isaac" w:date="2024-05-21T20:58:00Z" w16du:dateUtc="2024-05-22T03:58:00Z">
              <w:r w:rsidRPr="007769BC">
                <w:rPr>
                  <w:rFonts w:ascii="Arial" w:hAnsi="Arial" w:cs="Arial"/>
                  <w:b/>
                  <w:sz w:val="22"/>
                  <w:szCs w:val="22"/>
                </w:rPr>
                <w:t>ID</w:t>
              </w:r>
              <w:r w:rsidRPr="007769BC">
                <w:rPr>
                  <w:rFonts w:ascii="Arial" w:hAnsi="Arial" w:cs="Arial"/>
                  <w:sz w:val="22"/>
                  <w:szCs w:val="22"/>
                </w:rPr>
                <w:t xml:space="preserve">: </w:t>
              </w:r>
            </w:ins>
            <w:ins w:id="940" w:author="Venable, Isaac" w:date="2024-05-21T20:59:00Z" w16du:dateUtc="2024-05-22T03:59:00Z">
              <w:r>
                <w:rPr>
                  <w:rFonts w:ascii="Arial" w:hAnsi="Arial" w:cs="Arial"/>
                  <w:sz w:val="22"/>
                  <w:szCs w:val="22"/>
                </w:rPr>
                <w:t>05</w:t>
              </w:r>
            </w:ins>
            <w:ins w:id="941" w:author="Venable, Isaac" w:date="2024-05-21T20:58:00Z" w16du:dateUtc="2024-05-22T03:58:00Z">
              <w:r w:rsidRPr="007769BC">
                <w:rPr>
                  <w:rFonts w:ascii="Arial" w:hAnsi="Arial" w:cs="Arial"/>
                  <w:sz w:val="22"/>
                  <w:szCs w:val="22"/>
                </w:rPr>
                <w:t xml:space="preserve"> </w:t>
              </w:r>
            </w:ins>
          </w:p>
        </w:tc>
        <w:tc>
          <w:tcPr>
            <w:tcW w:w="2718" w:type="dxa"/>
            <w:shd w:val="clear" w:color="auto" w:fill="auto"/>
          </w:tcPr>
          <w:p w14:paraId="376A7998" w14:textId="16A7D2B1" w:rsidR="00E72537" w:rsidRPr="007769BC" w:rsidRDefault="00E72537" w:rsidP="00376A9F">
            <w:pPr>
              <w:rPr>
                <w:ins w:id="942" w:author="Venable, Isaac" w:date="2024-05-21T20:58:00Z" w16du:dateUtc="2024-05-22T03:58:00Z"/>
                <w:rFonts w:ascii="Arial" w:hAnsi="Arial" w:cs="Arial"/>
                <w:sz w:val="22"/>
                <w:szCs w:val="22"/>
              </w:rPr>
            </w:pPr>
            <w:ins w:id="943" w:author="Venable, Isaac" w:date="2024-05-21T20:58:00Z" w16du:dateUtc="2024-05-22T03:58:00Z">
              <w:r w:rsidRPr="007769BC">
                <w:rPr>
                  <w:rFonts w:ascii="Arial" w:hAnsi="Arial" w:cs="Arial"/>
                  <w:b/>
                  <w:sz w:val="22"/>
                  <w:szCs w:val="22"/>
                </w:rPr>
                <w:t>Importance</w:t>
              </w:r>
              <w:r w:rsidRPr="007769BC">
                <w:rPr>
                  <w:rFonts w:ascii="Arial" w:hAnsi="Arial" w:cs="Arial"/>
                  <w:sz w:val="22"/>
                  <w:szCs w:val="22"/>
                </w:rPr>
                <w:t xml:space="preserve">: </w:t>
              </w:r>
            </w:ins>
            <w:ins w:id="944" w:author="Venable, Isaac" w:date="2024-05-21T20:59:00Z" w16du:dateUtc="2024-05-22T03:59:00Z">
              <w:r>
                <w:rPr>
                  <w:rFonts w:ascii="Arial" w:hAnsi="Arial" w:cs="Arial"/>
                  <w:sz w:val="22"/>
                  <w:szCs w:val="22"/>
                </w:rPr>
                <w:t>Must Have</w:t>
              </w:r>
            </w:ins>
          </w:p>
        </w:tc>
      </w:tr>
      <w:tr w:rsidR="00E72537" w:rsidRPr="007769BC" w14:paraId="63A26C05" w14:textId="77777777" w:rsidTr="00376A9F">
        <w:trPr>
          <w:ins w:id="945" w:author="Venable, Isaac" w:date="2024-05-21T20:58:00Z" w16du:dateUtc="2024-05-22T03:58:00Z"/>
        </w:trPr>
        <w:tc>
          <w:tcPr>
            <w:tcW w:w="4788" w:type="dxa"/>
            <w:shd w:val="clear" w:color="auto" w:fill="auto"/>
          </w:tcPr>
          <w:p w14:paraId="2228B06A" w14:textId="1B6E69F4" w:rsidR="00E72537" w:rsidRPr="007769BC" w:rsidRDefault="00E72537" w:rsidP="00376A9F">
            <w:pPr>
              <w:rPr>
                <w:ins w:id="946" w:author="Venable, Isaac" w:date="2024-05-21T20:58:00Z" w16du:dateUtc="2024-05-22T03:58:00Z"/>
                <w:rFonts w:ascii="Arial" w:hAnsi="Arial" w:cs="Arial"/>
                <w:sz w:val="22"/>
                <w:szCs w:val="22"/>
              </w:rPr>
            </w:pPr>
            <w:ins w:id="947" w:author="Venable, Isaac" w:date="2024-05-21T20:58:00Z" w16du:dateUtc="2024-05-22T03:58: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ins>
            <w:ins w:id="948" w:author="Venable, Isaac" w:date="2024-05-21T20:59:00Z" w16du:dateUtc="2024-05-22T03:59:00Z">
              <w:r>
                <w:rPr>
                  <w:rFonts w:ascii="Arial" w:hAnsi="Arial" w:cs="Arial"/>
                  <w:sz w:val="22"/>
                  <w:szCs w:val="22"/>
                </w:rPr>
                <w:t>Runner</w:t>
              </w:r>
            </w:ins>
          </w:p>
        </w:tc>
        <w:tc>
          <w:tcPr>
            <w:tcW w:w="4788" w:type="dxa"/>
            <w:gridSpan w:val="3"/>
            <w:shd w:val="clear" w:color="auto" w:fill="auto"/>
          </w:tcPr>
          <w:p w14:paraId="0E04A7B4" w14:textId="097F2308" w:rsidR="00E72537" w:rsidRPr="007769BC" w:rsidRDefault="00E72537" w:rsidP="00376A9F">
            <w:pPr>
              <w:rPr>
                <w:ins w:id="949" w:author="Venable, Isaac" w:date="2024-05-21T20:58:00Z" w16du:dateUtc="2024-05-22T03:58:00Z"/>
                <w:rFonts w:ascii="Arial" w:hAnsi="Arial" w:cs="Arial"/>
                <w:sz w:val="22"/>
                <w:szCs w:val="22"/>
              </w:rPr>
            </w:pPr>
            <w:ins w:id="950" w:author="Venable, Isaac" w:date="2024-05-21T20:58:00Z" w16du:dateUtc="2024-05-22T03:58: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951" w:author="Venable, Isaac" w:date="2024-05-21T20:59:00Z" w16du:dateUtc="2024-05-22T03:59:00Z">
              <w:r>
                <w:rPr>
                  <w:rFonts w:ascii="Arial" w:hAnsi="Arial" w:cs="Arial"/>
                  <w:sz w:val="22"/>
                  <w:szCs w:val="22"/>
                </w:rPr>
                <w:t>Essential</w:t>
              </w:r>
            </w:ins>
          </w:p>
        </w:tc>
      </w:tr>
      <w:tr w:rsidR="00E72537" w:rsidRPr="007769BC" w14:paraId="7AFAAB32" w14:textId="77777777" w:rsidTr="00376A9F">
        <w:trPr>
          <w:ins w:id="952" w:author="Venable, Isaac" w:date="2024-05-21T20:58:00Z" w16du:dateUtc="2024-05-22T03:58:00Z"/>
        </w:trPr>
        <w:tc>
          <w:tcPr>
            <w:tcW w:w="9576" w:type="dxa"/>
            <w:gridSpan w:val="4"/>
            <w:shd w:val="clear" w:color="auto" w:fill="auto"/>
          </w:tcPr>
          <w:p w14:paraId="6916EE88" w14:textId="1D58C923" w:rsidR="00E72537" w:rsidRPr="00E72537" w:rsidRDefault="00E72537" w:rsidP="00376A9F">
            <w:pPr>
              <w:rPr>
                <w:ins w:id="953" w:author="Venable, Isaac" w:date="2024-05-21T20:58:00Z" w16du:dateUtc="2024-05-22T03:58:00Z"/>
                <w:rFonts w:ascii="Arial" w:hAnsi="Arial" w:cs="Arial"/>
                <w:bCs/>
                <w:sz w:val="22"/>
                <w:szCs w:val="22"/>
                <w:rPrChange w:id="954" w:author="Venable, Isaac" w:date="2024-05-21T20:59:00Z" w16du:dateUtc="2024-05-22T03:59:00Z">
                  <w:rPr>
                    <w:ins w:id="955" w:author="Venable, Isaac" w:date="2024-05-21T20:58:00Z" w16du:dateUtc="2024-05-22T03:58:00Z"/>
                    <w:rFonts w:ascii="Arial" w:hAnsi="Arial" w:cs="Arial"/>
                    <w:b/>
                    <w:sz w:val="22"/>
                    <w:szCs w:val="22"/>
                  </w:rPr>
                </w:rPrChange>
              </w:rPr>
            </w:pPr>
            <w:ins w:id="956" w:author="Venable, Isaac" w:date="2024-05-21T20:58:00Z" w16du:dateUtc="2024-05-22T03:58:00Z">
              <w:r>
                <w:rPr>
                  <w:rFonts w:ascii="Arial" w:hAnsi="Arial" w:cs="Arial"/>
                  <w:b/>
                  <w:sz w:val="22"/>
                  <w:szCs w:val="22"/>
                </w:rPr>
                <w:t>Supporting Actors:</w:t>
              </w:r>
            </w:ins>
            <w:ins w:id="957" w:author="Venable, Isaac" w:date="2024-05-21T20:59:00Z" w16du:dateUtc="2024-05-22T03:59:00Z">
              <w:r>
                <w:rPr>
                  <w:rFonts w:ascii="Arial" w:hAnsi="Arial" w:cs="Arial"/>
                  <w:b/>
                  <w:sz w:val="22"/>
                  <w:szCs w:val="22"/>
                </w:rPr>
                <w:t xml:space="preserve"> </w:t>
              </w:r>
              <w:r>
                <w:rPr>
                  <w:rFonts w:ascii="Arial" w:hAnsi="Arial" w:cs="Arial"/>
                  <w:bCs/>
                  <w:sz w:val="22"/>
                  <w:szCs w:val="22"/>
                </w:rPr>
                <w:t>C</w:t>
              </w:r>
            </w:ins>
            <w:ins w:id="958" w:author="Venable, Isaac" w:date="2024-05-21T21:00:00Z" w16du:dateUtc="2024-05-22T04:00:00Z">
              <w:r>
                <w:rPr>
                  <w:rFonts w:ascii="Arial" w:hAnsi="Arial" w:cs="Arial"/>
                  <w:bCs/>
                  <w:sz w:val="22"/>
                  <w:szCs w:val="22"/>
                </w:rPr>
                <w:t>oach</w:t>
              </w:r>
            </w:ins>
          </w:p>
          <w:p w14:paraId="2FC9B4C5" w14:textId="77777777" w:rsidR="00E72537" w:rsidRDefault="00E72537" w:rsidP="00376A9F">
            <w:pPr>
              <w:rPr>
                <w:ins w:id="959" w:author="Venable, Isaac" w:date="2024-05-21T20:58:00Z" w16du:dateUtc="2024-05-22T03:58:00Z"/>
                <w:rFonts w:ascii="Arial" w:hAnsi="Arial" w:cs="Arial"/>
                <w:b/>
                <w:sz w:val="22"/>
                <w:szCs w:val="22"/>
              </w:rPr>
            </w:pPr>
          </w:p>
          <w:p w14:paraId="6828A97A" w14:textId="77777777" w:rsidR="00E72537" w:rsidRPr="007769BC" w:rsidRDefault="00E72537" w:rsidP="00376A9F">
            <w:pPr>
              <w:rPr>
                <w:ins w:id="960" w:author="Venable, Isaac" w:date="2024-05-21T20:58:00Z" w16du:dateUtc="2024-05-22T03:58:00Z"/>
                <w:rFonts w:ascii="Arial" w:hAnsi="Arial" w:cs="Arial"/>
                <w:b/>
                <w:sz w:val="22"/>
                <w:szCs w:val="22"/>
              </w:rPr>
            </w:pPr>
          </w:p>
        </w:tc>
      </w:tr>
      <w:tr w:rsidR="00E72537" w:rsidRPr="007769BC" w14:paraId="075C186C" w14:textId="77777777" w:rsidTr="00376A9F">
        <w:trPr>
          <w:ins w:id="961" w:author="Venable, Isaac" w:date="2024-05-21T20:58:00Z" w16du:dateUtc="2024-05-22T03:58:00Z"/>
        </w:trPr>
        <w:tc>
          <w:tcPr>
            <w:tcW w:w="9576" w:type="dxa"/>
            <w:gridSpan w:val="4"/>
            <w:shd w:val="clear" w:color="auto" w:fill="auto"/>
          </w:tcPr>
          <w:p w14:paraId="7D86A35B" w14:textId="77777777" w:rsidR="00E72537" w:rsidRPr="007769BC" w:rsidRDefault="00E72537" w:rsidP="00376A9F">
            <w:pPr>
              <w:rPr>
                <w:ins w:id="962" w:author="Venable, Isaac" w:date="2024-05-21T20:58:00Z" w16du:dateUtc="2024-05-22T03:58:00Z"/>
                <w:rFonts w:ascii="Arial" w:hAnsi="Arial" w:cs="Arial"/>
                <w:sz w:val="22"/>
                <w:szCs w:val="22"/>
              </w:rPr>
            </w:pPr>
            <w:ins w:id="963" w:author="Venable, Isaac" w:date="2024-05-21T20:58:00Z" w16du:dateUtc="2024-05-22T03:58: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3135E68D" w14:textId="71136B14" w:rsidR="00E72537" w:rsidRPr="007769BC" w:rsidRDefault="00E72537" w:rsidP="00376A9F">
            <w:pPr>
              <w:rPr>
                <w:ins w:id="964" w:author="Venable, Isaac" w:date="2024-05-21T20:58:00Z" w16du:dateUtc="2024-05-22T03:58:00Z"/>
                <w:rFonts w:ascii="Arial" w:hAnsi="Arial" w:cs="Arial"/>
                <w:sz w:val="22"/>
                <w:szCs w:val="22"/>
              </w:rPr>
            </w:pPr>
            <w:ins w:id="965" w:author="Venable, Isaac" w:date="2024-05-21T21:00:00Z" w16du:dateUtc="2024-05-22T04:00:00Z">
              <w:r>
                <w:rPr>
                  <w:rFonts w:ascii="Arial" w:hAnsi="Arial" w:cs="Arial"/>
                  <w:sz w:val="22"/>
                  <w:szCs w:val="22"/>
                </w:rPr>
                <w:t xml:space="preserve">The runner will want to be able to review their performance to see what could be improved. The coach will also be able to review the splits to adjust training and race plans for the runner. </w:t>
              </w:r>
            </w:ins>
          </w:p>
          <w:p w14:paraId="7BDA78E0" w14:textId="77777777" w:rsidR="00E72537" w:rsidRPr="007769BC" w:rsidRDefault="00E72537" w:rsidP="00376A9F">
            <w:pPr>
              <w:rPr>
                <w:ins w:id="966" w:author="Venable, Isaac" w:date="2024-05-21T20:58:00Z" w16du:dateUtc="2024-05-22T03:58:00Z"/>
                <w:rFonts w:ascii="Arial" w:hAnsi="Arial" w:cs="Arial"/>
                <w:sz w:val="22"/>
                <w:szCs w:val="22"/>
              </w:rPr>
            </w:pPr>
          </w:p>
        </w:tc>
      </w:tr>
      <w:tr w:rsidR="00E72537" w:rsidRPr="007769BC" w14:paraId="5926ABD6" w14:textId="77777777" w:rsidTr="00376A9F">
        <w:trPr>
          <w:ins w:id="967" w:author="Venable, Isaac" w:date="2024-05-21T20:58:00Z" w16du:dateUtc="2024-05-22T03:58:00Z"/>
        </w:trPr>
        <w:tc>
          <w:tcPr>
            <w:tcW w:w="9576" w:type="dxa"/>
            <w:gridSpan w:val="4"/>
            <w:shd w:val="clear" w:color="auto" w:fill="auto"/>
          </w:tcPr>
          <w:p w14:paraId="7321A233" w14:textId="77777777" w:rsidR="00E72537" w:rsidRPr="007769BC" w:rsidRDefault="00E72537" w:rsidP="00376A9F">
            <w:pPr>
              <w:rPr>
                <w:ins w:id="968" w:author="Venable, Isaac" w:date="2024-05-21T20:58:00Z" w16du:dateUtc="2024-05-22T03:58:00Z"/>
                <w:rFonts w:ascii="Arial" w:hAnsi="Arial" w:cs="Arial"/>
                <w:sz w:val="22"/>
                <w:szCs w:val="22"/>
              </w:rPr>
            </w:pPr>
            <w:ins w:id="969" w:author="Venable, Isaac" w:date="2024-05-21T20:58:00Z" w16du:dateUtc="2024-05-22T03:58: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6C587CDB" w14:textId="06978B5B" w:rsidR="00E72537" w:rsidRPr="007769BC" w:rsidRDefault="00E72537" w:rsidP="00376A9F">
            <w:pPr>
              <w:rPr>
                <w:ins w:id="970" w:author="Venable, Isaac" w:date="2024-05-21T20:58:00Z" w16du:dateUtc="2024-05-22T03:58:00Z"/>
                <w:rFonts w:ascii="Arial" w:hAnsi="Arial" w:cs="Arial"/>
                <w:sz w:val="22"/>
                <w:szCs w:val="22"/>
              </w:rPr>
            </w:pPr>
            <w:ins w:id="971" w:author="Venable, Isaac" w:date="2024-05-21T21:01:00Z" w16du:dateUtc="2024-05-22T04:01:00Z">
              <w:r>
                <w:rPr>
                  <w:rFonts w:ascii="Arial" w:hAnsi="Arial" w:cs="Arial"/>
                  <w:sz w:val="22"/>
                  <w:szCs w:val="22"/>
                </w:rPr>
                <w:t xml:space="preserve">Results from previously saved races will be available for analysis. </w:t>
              </w:r>
            </w:ins>
          </w:p>
          <w:p w14:paraId="19BAC0FE" w14:textId="77777777" w:rsidR="00E72537" w:rsidRPr="007769BC" w:rsidRDefault="00E72537" w:rsidP="00376A9F">
            <w:pPr>
              <w:rPr>
                <w:ins w:id="972" w:author="Venable, Isaac" w:date="2024-05-21T20:58:00Z" w16du:dateUtc="2024-05-22T03:58:00Z"/>
                <w:rFonts w:ascii="Arial" w:hAnsi="Arial" w:cs="Arial"/>
                <w:sz w:val="22"/>
                <w:szCs w:val="22"/>
              </w:rPr>
            </w:pPr>
          </w:p>
          <w:p w14:paraId="2C8A8540" w14:textId="77777777" w:rsidR="00E72537" w:rsidRPr="007769BC" w:rsidRDefault="00E72537" w:rsidP="00376A9F">
            <w:pPr>
              <w:rPr>
                <w:ins w:id="973" w:author="Venable, Isaac" w:date="2024-05-21T20:58:00Z" w16du:dateUtc="2024-05-22T03:58:00Z"/>
                <w:rFonts w:ascii="Arial" w:hAnsi="Arial" w:cs="Arial"/>
                <w:sz w:val="22"/>
                <w:szCs w:val="22"/>
              </w:rPr>
            </w:pPr>
          </w:p>
        </w:tc>
      </w:tr>
      <w:tr w:rsidR="00E72537" w:rsidRPr="007769BC" w14:paraId="46D627E2" w14:textId="77777777" w:rsidTr="00376A9F">
        <w:trPr>
          <w:ins w:id="974" w:author="Venable, Isaac" w:date="2024-05-21T20:58:00Z" w16du:dateUtc="2024-05-22T03:58:00Z"/>
        </w:trPr>
        <w:tc>
          <w:tcPr>
            <w:tcW w:w="9576" w:type="dxa"/>
            <w:gridSpan w:val="4"/>
            <w:shd w:val="clear" w:color="auto" w:fill="auto"/>
          </w:tcPr>
          <w:p w14:paraId="3B9B0470" w14:textId="12B9D4BB" w:rsidR="00E72537" w:rsidRPr="007769BC" w:rsidRDefault="00E72537" w:rsidP="00376A9F">
            <w:pPr>
              <w:rPr>
                <w:ins w:id="975" w:author="Venable, Isaac" w:date="2024-05-21T20:58:00Z" w16du:dateUtc="2024-05-22T03:58:00Z"/>
                <w:rFonts w:ascii="Arial" w:hAnsi="Arial" w:cs="Arial"/>
                <w:sz w:val="22"/>
                <w:szCs w:val="22"/>
              </w:rPr>
            </w:pPr>
            <w:ins w:id="976" w:author="Venable, Isaac" w:date="2024-05-21T20:58:00Z" w16du:dateUtc="2024-05-22T03:58:00Z">
              <w:r w:rsidRPr="007769BC">
                <w:rPr>
                  <w:rFonts w:ascii="Arial" w:hAnsi="Arial" w:cs="Arial"/>
                  <w:b/>
                  <w:sz w:val="22"/>
                  <w:szCs w:val="22"/>
                </w:rPr>
                <w:t>Trigger</w:t>
              </w:r>
              <w:r w:rsidRPr="007769BC">
                <w:rPr>
                  <w:rFonts w:ascii="Arial" w:hAnsi="Arial" w:cs="Arial"/>
                  <w:sz w:val="22"/>
                  <w:szCs w:val="22"/>
                </w:rPr>
                <w:t xml:space="preserve">: </w:t>
              </w:r>
            </w:ins>
            <w:ins w:id="977" w:author="Venable, Isaac" w:date="2024-05-21T21:01:00Z" w16du:dateUtc="2024-05-22T04:01:00Z">
              <w:r>
                <w:rPr>
                  <w:rFonts w:ascii="Arial" w:hAnsi="Arial" w:cs="Arial"/>
                  <w:sz w:val="22"/>
                  <w:szCs w:val="22"/>
                </w:rPr>
                <w:t xml:space="preserve">The runner will navigate through their list of saved races </w:t>
              </w:r>
            </w:ins>
            <w:ins w:id="978" w:author="Venable, Isaac" w:date="2024-05-21T21:02:00Z" w16du:dateUtc="2024-05-22T04:02:00Z">
              <w:r>
                <w:rPr>
                  <w:rFonts w:ascii="Arial" w:hAnsi="Arial" w:cs="Arial"/>
                  <w:sz w:val="22"/>
                  <w:szCs w:val="22"/>
                </w:rPr>
                <w:t>and select one to view</w:t>
              </w:r>
            </w:ins>
          </w:p>
          <w:p w14:paraId="45061268" w14:textId="77777777" w:rsidR="00E72537" w:rsidRPr="007769BC" w:rsidRDefault="00E72537" w:rsidP="00376A9F">
            <w:pPr>
              <w:rPr>
                <w:ins w:id="979" w:author="Venable, Isaac" w:date="2024-05-21T20:58:00Z" w16du:dateUtc="2024-05-22T03:58:00Z"/>
                <w:rFonts w:ascii="Arial" w:hAnsi="Arial" w:cs="Arial"/>
                <w:sz w:val="22"/>
                <w:szCs w:val="22"/>
              </w:rPr>
            </w:pPr>
          </w:p>
          <w:p w14:paraId="14FCF1D5" w14:textId="1068A95D" w:rsidR="00E72537" w:rsidRPr="007769BC" w:rsidRDefault="00E72537" w:rsidP="00376A9F">
            <w:pPr>
              <w:tabs>
                <w:tab w:val="left" w:pos="1980"/>
                <w:tab w:val="left" w:pos="3240"/>
              </w:tabs>
              <w:rPr>
                <w:ins w:id="980" w:author="Venable, Isaac" w:date="2024-05-21T20:58:00Z" w16du:dateUtc="2024-05-22T03:58:00Z"/>
                <w:rFonts w:ascii="Arial" w:hAnsi="Arial" w:cs="Arial"/>
                <w:sz w:val="22"/>
                <w:szCs w:val="22"/>
              </w:rPr>
            </w:pPr>
            <w:ins w:id="981" w:author="Venable, Isaac" w:date="2024-05-21T20:58:00Z" w16du:dateUtc="2024-05-22T03:58: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ins>
            <w:ins w:id="982" w:author="Venable, Isaac" w:date="2024-05-21T21:01:00Z" w16du:dateUtc="2024-05-22T04:01:00Z">
              <w:r>
                <w:rPr>
                  <w:rFonts w:ascii="Arial" w:hAnsi="Arial" w:cs="Arial"/>
                  <w:sz w:val="22"/>
                  <w:szCs w:val="22"/>
                </w:rPr>
                <w:t>x</w:t>
              </w:r>
            </w:ins>
            <w:ins w:id="983" w:author="Venable, Isaac" w:date="2024-05-21T20:58:00Z" w16du:dateUtc="2024-05-22T03:58:00Z">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E72537" w:rsidRPr="007769BC" w14:paraId="6BDA7872" w14:textId="77777777" w:rsidTr="00376A9F">
        <w:trPr>
          <w:ins w:id="984" w:author="Venable, Isaac" w:date="2024-05-21T20:58:00Z" w16du:dateUtc="2024-05-22T03:58:00Z"/>
        </w:trPr>
        <w:tc>
          <w:tcPr>
            <w:tcW w:w="9576" w:type="dxa"/>
            <w:gridSpan w:val="4"/>
            <w:shd w:val="clear" w:color="auto" w:fill="auto"/>
          </w:tcPr>
          <w:p w14:paraId="20C4E916" w14:textId="77777777" w:rsidR="00E72537" w:rsidRPr="007769BC" w:rsidRDefault="00E72537" w:rsidP="00376A9F">
            <w:pPr>
              <w:rPr>
                <w:ins w:id="985" w:author="Venable, Isaac" w:date="2024-05-21T20:58:00Z" w16du:dateUtc="2024-05-22T03:58:00Z"/>
                <w:rFonts w:ascii="Arial" w:hAnsi="Arial" w:cs="Arial"/>
                <w:sz w:val="22"/>
                <w:szCs w:val="22"/>
              </w:rPr>
            </w:pPr>
            <w:ins w:id="986" w:author="Venable, Isaac" w:date="2024-05-21T20:58:00Z" w16du:dateUtc="2024-05-22T03:58:00Z">
              <w:r w:rsidRPr="007769BC">
                <w:rPr>
                  <w:rFonts w:ascii="Arial" w:hAnsi="Arial" w:cs="Arial"/>
                  <w:b/>
                  <w:sz w:val="22"/>
                  <w:szCs w:val="22"/>
                </w:rPr>
                <w:t>Relationships</w:t>
              </w:r>
              <w:r w:rsidRPr="007769BC">
                <w:rPr>
                  <w:rFonts w:ascii="Arial" w:hAnsi="Arial" w:cs="Arial"/>
                  <w:sz w:val="22"/>
                  <w:szCs w:val="22"/>
                </w:rPr>
                <w:t xml:space="preserve">: </w:t>
              </w:r>
            </w:ins>
          </w:p>
          <w:p w14:paraId="3D2EBE9E" w14:textId="333848A7" w:rsidR="00E72537" w:rsidRPr="007769BC" w:rsidRDefault="00E72537" w:rsidP="00376A9F">
            <w:pPr>
              <w:tabs>
                <w:tab w:val="left" w:pos="720"/>
              </w:tabs>
              <w:rPr>
                <w:ins w:id="987" w:author="Venable, Isaac" w:date="2024-05-21T20:58:00Z" w16du:dateUtc="2024-05-22T03:58:00Z"/>
                <w:rFonts w:ascii="Arial" w:hAnsi="Arial" w:cs="Arial"/>
                <w:sz w:val="22"/>
                <w:szCs w:val="22"/>
              </w:rPr>
            </w:pPr>
            <w:ins w:id="988" w:author="Venable, Isaac" w:date="2024-05-21T20:58:00Z" w16du:dateUtc="2024-05-22T03:58: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989" w:author="Venable, Isaac" w:date="2024-05-21T21:02:00Z" w16du:dateUtc="2024-05-22T04:02:00Z">
              <w:r>
                <w:rPr>
                  <w:rFonts w:ascii="Arial" w:hAnsi="Arial" w:cs="Arial"/>
                  <w:sz w:val="22"/>
                  <w:szCs w:val="22"/>
                </w:rPr>
                <w:t>The runner will be able to view their splits</w:t>
              </w:r>
            </w:ins>
          </w:p>
          <w:p w14:paraId="45539422" w14:textId="10D6DCC7" w:rsidR="00E72537" w:rsidRPr="007769BC" w:rsidRDefault="00E72537" w:rsidP="00376A9F">
            <w:pPr>
              <w:tabs>
                <w:tab w:val="left" w:pos="720"/>
              </w:tabs>
              <w:rPr>
                <w:ins w:id="990" w:author="Venable, Isaac" w:date="2024-05-21T20:58:00Z" w16du:dateUtc="2024-05-22T03:58:00Z"/>
                <w:rFonts w:ascii="Arial" w:hAnsi="Arial" w:cs="Arial"/>
                <w:sz w:val="22"/>
                <w:szCs w:val="22"/>
              </w:rPr>
            </w:pPr>
            <w:ins w:id="991" w:author="Venable, Isaac" w:date="2024-05-21T20:58:00Z" w16du:dateUtc="2024-05-22T03:58: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992" w:author="Venable, Isaac" w:date="2024-05-21T21:04:00Z" w16du:dateUtc="2024-05-22T04:04:00Z">
              <w:r w:rsidR="00F43FCD">
                <w:rPr>
                  <w:rFonts w:ascii="Arial" w:hAnsi="Arial" w:cs="Arial"/>
                  <w:sz w:val="22"/>
                  <w:szCs w:val="22"/>
                </w:rPr>
                <w:t>Needs the save splits feature in order to have anything to display</w:t>
              </w:r>
            </w:ins>
          </w:p>
          <w:p w14:paraId="3266A2EF" w14:textId="018CE9FA" w:rsidR="00E72537" w:rsidRPr="007769BC" w:rsidRDefault="00E72537" w:rsidP="00376A9F">
            <w:pPr>
              <w:tabs>
                <w:tab w:val="left" w:pos="720"/>
              </w:tabs>
              <w:rPr>
                <w:ins w:id="993" w:author="Venable, Isaac" w:date="2024-05-21T20:58:00Z" w16du:dateUtc="2024-05-22T03:58:00Z"/>
                <w:rFonts w:ascii="Arial" w:hAnsi="Arial" w:cs="Arial"/>
                <w:sz w:val="22"/>
                <w:szCs w:val="22"/>
              </w:rPr>
            </w:pPr>
            <w:ins w:id="994" w:author="Venable, Isaac" w:date="2024-05-21T20:58:00Z" w16du:dateUtc="2024-05-22T03:58: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995" w:author="Venable, Isaac" w:date="2024-05-21T21:04:00Z" w16du:dateUtc="2024-05-22T04:04:00Z">
              <w:r w:rsidR="00F43FCD">
                <w:rPr>
                  <w:rFonts w:ascii="Arial" w:hAnsi="Arial" w:cs="Arial"/>
                  <w:sz w:val="22"/>
                  <w:szCs w:val="22"/>
                </w:rPr>
                <w:t>Can be used in the create race plan feature</w:t>
              </w:r>
            </w:ins>
          </w:p>
          <w:p w14:paraId="268588B6" w14:textId="0B876820" w:rsidR="00E72537" w:rsidRPr="007769BC" w:rsidRDefault="00E72537" w:rsidP="00376A9F">
            <w:pPr>
              <w:tabs>
                <w:tab w:val="left" w:pos="720"/>
              </w:tabs>
              <w:rPr>
                <w:ins w:id="996" w:author="Venable, Isaac" w:date="2024-05-21T20:58:00Z" w16du:dateUtc="2024-05-22T03:58:00Z"/>
                <w:rFonts w:ascii="Arial" w:hAnsi="Arial" w:cs="Arial"/>
                <w:sz w:val="22"/>
                <w:szCs w:val="22"/>
              </w:rPr>
            </w:pPr>
            <w:ins w:id="997" w:author="Venable, Isaac" w:date="2024-05-21T20:58:00Z" w16du:dateUtc="2024-05-22T03:58: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ins>
            <w:ins w:id="998" w:author="Venable, Isaac" w:date="2024-05-21T21:04:00Z" w16du:dateUtc="2024-05-22T04:04:00Z">
              <w:r w:rsidR="00F43FCD">
                <w:rPr>
                  <w:rFonts w:ascii="Arial" w:hAnsi="Arial" w:cs="Arial"/>
                  <w:sz w:val="22"/>
                  <w:szCs w:val="22"/>
                </w:rPr>
                <w:t>N/A</w:t>
              </w:r>
            </w:ins>
          </w:p>
        </w:tc>
      </w:tr>
      <w:tr w:rsidR="00E72537" w:rsidRPr="007769BC" w14:paraId="412885E5" w14:textId="77777777" w:rsidTr="00376A9F">
        <w:trPr>
          <w:ins w:id="999" w:author="Venable, Isaac" w:date="2024-05-21T20:58:00Z" w16du:dateUtc="2024-05-22T03:58:00Z"/>
        </w:trPr>
        <w:tc>
          <w:tcPr>
            <w:tcW w:w="9576" w:type="dxa"/>
            <w:gridSpan w:val="4"/>
            <w:shd w:val="clear" w:color="auto" w:fill="auto"/>
          </w:tcPr>
          <w:p w14:paraId="374B8E72" w14:textId="77777777" w:rsidR="00E72537" w:rsidRPr="007769BC" w:rsidRDefault="00E72537" w:rsidP="00376A9F">
            <w:pPr>
              <w:rPr>
                <w:ins w:id="1000" w:author="Venable, Isaac" w:date="2024-05-21T20:58:00Z" w16du:dateUtc="2024-05-22T03:58:00Z"/>
                <w:rFonts w:ascii="Arial" w:hAnsi="Arial" w:cs="Arial"/>
                <w:sz w:val="22"/>
                <w:szCs w:val="22"/>
              </w:rPr>
            </w:pPr>
            <w:ins w:id="1001" w:author="Venable, Isaac" w:date="2024-05-21T20:58:00Z" w16du:dateUtc="2024-05-22T03:58: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68A48DF1" w14:textId="1988636B" w:rsidR="00E72537" w:rsidRDefault="00F43FCD" w:rsidP="00F43FCD">
            <w:pPr>
              <w:pStyle w:val="ListParagraph"/>
              <w:numPr>
                <w:ilvl w:val="0"/>
                <w:numId w:val="31"/>
              </w:numPr>
              <w:rPr>
                <w:ins w:id="1002" w:author="Venable, Isaac" w:date="2024-05-21T21:05:00Z" w16du:dateUtc="2024-05-22T04:05:00Z"/>
                <w:rFonts w:ascii="Arial" w:hAnsi="Arial" w:cs="Arial"/>
                <w:sz w:val="22"/>
                <w:szCs w:val="22"/>
              </w:rPr>
            </w:pPr>
            <w:ins w:id="1003" w:author="Venable, Isaac" w:date="2024-05-21T21:04:00Z" w16du:dateUtc="2024-05-22T04:04:00Z">
              <w:r>
                <w:rPr>
                  <w:rFonts w:ascii="Arial" w:hAnsi="Arial" w:cs="Arial"/>
                  <w:sz w:val="22"/>
                  <w:szCs w:val="22"/>
                </w:rPr>
                <w:t>A race is saved a</w:t>
              </w:r>
            </w:ins>
            <w:ins w:id="1004" w:author="Venable, Isaac" w:date="2024-05-21T21:05:00Z" w16du:dateUtc="2024-05-22T04:05:00Z">
              <w:r>
                <w:rPr>
                  <w:rFonts w:ascii="Arial" w:hAnsi="Arial" w:cs="Arial"/>
                  <w:sz w:val="22"/>
                  <w:szCs w:val="22"/>
                </w:rPr>
                <w:t>nd added to the database</w:t>
              </w:r>
            </w:ins>
          </w:p>
          <w:p w14:paraId="471B3C4D" w14:textId="051D375A" w:rsidR="00F43FCD" w:rsidRDefault="00F43FCD" w:rsidP="00F43FCD">
            <w:pPr>
              <w:pStyle w:val="ListParagraph"/>
              <w:numPr>
                <w:ilvl w:val="0"/>
                <w:numId w:val="31"/>
              </w:numPr>
              <w:rPr>
                <w:ins w:id="1005" w:author="Venable, Isaac" w:date="2024-05-21T21:05:00Z" w16du:dateUtc="2024-05-22T04:05:00Z"/>
                <w:rFonts w:ascii="Arial" w:hAnsi="Arial" w:cs="Arial"/>
                <w:sz w:val="22"/>
                <w:szCs w:val="22"/>
              </w:rPr>
            </w:pPr>
            <w:ins w:id="1006" w:author="Venable, Isaac" w:date="2024-05-21T21:05:00Z" w16du:dateUtc="2024-05-22T04:05:00Z">
              <w:r>
                <w:rPr>
                  <w:rFonts w:ascii="Arial" w:hAnsi="Arial" w:cs="Arial"/>
                  <w:sz w:val="22"/>
                  <w:szCs w:val="22"/>
                </w:rPr>
                <w:t xml:space="preserve">The runner looks through their list of saved races and </w:t>
              </w:r>
            </w:ins>
            <w:ins w:id="1007" w:author="Venable, Isaac" w:date="2024-05-21T21:06:00Z" w16du:dateUtc="2024-05-22T04:06:00Z">
              <w:r>
                <w:rPr>
                  <w:rFonts w:ascii="Arial" w:hAnsi="Arial" w:cs="Arial"/>
                  <w:sz w:val="22"/>
                  <w:szCs w:val="22"/>
                </w:rPr>
                <w:t>selects</w:t>
              </w:r>
            </w:ins>
            <w:ins w:id="1008" w:author="Venable, Isaac" w:date="2024-05-21T21:05:00Z" w16du:dateUtc="2024-05-22T04:05:00Z">
              <w:r>
                <w:rPr>
                  <w:rFonts w:ascii="Arial" w:hAnsi="Arial" w:cs="Arial"/>
                  <w:sz w:val="22"/>
                  <w:szCs w:val="22"/>
                </w:rPr>
                <w:t xml:space="preserve"> one</w:t>
              </w:r>
            </w:ins>
          </w:p>
          <w:p w14:paraId="179DA4E0" w14:textId="3AECD368" w:rsidR="00F43FCD" w:rsidRPr="00F43FCD" w:rsidRDefault="00F43FCD" w:rsidP="00F43FCD">
            <w:pPr>
              <w:pStyle w:val="ListParagraph"/>
              <w:numPr>
                <w:ilvl w:val="0"/>
                <w:numId w:val="31"/>
              </w:numPr>
              <w:rPr>
                <w:ins w:id="1009" w:author="Venable, Isaac" w:date="2024-05-21T20:58:00Z" w16du:dateUtc="2024-05-22T03:58:00Z"/>
                <w:rFonts w:ascii="Arial" w:hAnsi="Arial" w:cs="Arial"/>
                <w:sz w:val="22"/>
                <w:szCs w:val="22"/>
                <w:rPrChange w:id="1010" w:author="Venable, Isaac" w:date="2024-05-21T21:04:00Z" w16du:dateUtc="2024-05-22T04:04:00Z">
                  <w:rPr>
                    <w:ins w:id="1011" w:author="Venable, Isaac" w:date="2024-05-21T20:58:00Z" w16du:dateUtc="2024-05-22T03:58:00Z"/>
                  </w:rPr>
                </w:rPrChange>
              </w:rPr>
              <w:pPrChange w:id="1012" w:author="Venable, Isaac" w:date="2024-05-21T21:04:00Z" w16du:dateUtc="2024-05-22T04:04:00Z">
                <w:pPr/>
              </w:pPrChange>
            </w:pPr>
            <w:ins w:id="1013" w:author="Venable, Isaac" w:date="2024-05-21T21:05:00Z" w16du:dateUtc="2024-05-22T04:05:00Z">
              <w:r>
                <w:rPr>
                  <w:rFonts w:ascii="Arial" w:hAnsi="Arial" w:cs="Arial"/>
                  <w:sz w:val="22"/>
                  <w:szCs w:val="22"/>
                </w:rPr>
                <w:t>The splits from that race are brought up and can be analyzed</w:t>
              </w:r>
            </w:ins>
          </w:p>
          <w:p w14:paraId="0BE65149" w14:textId="77777777" w:rsidR="00E72537" w:rsidRPr="007769BC" w:rsidRDefault="00E72537" w:rsidP="00376A9F">
            <w:pPr>
              <w:rPr>
                <w:ins w:id="1014" w:author="Venable, Isaac" w:date="2024-05-21T20:58:00Z" w16du:dateUtc="2024-05-22T03:58:00Z"/>
                <w:rFonts w:ascii="Arial" w:hAnsi="Arial" w:cs="Arial"/>
                <w:sz w:val="22"/>
                <w:szCs w:val="22"/>
              </w:rPr>
            </w:pPr>
          </w:p>
          <w:p w14:paraId="48A5F564" w14:textId="77777777" w:rsidR="00E72537" w:rsidRPr="007769BC" w:rsidRDefault="00E72537" w:rsidP="00376A9F">
            <w:pPr>
              <w:rPr>
                <w:ins w:id="1015" w:author="Venable, Isaac" w:date="2024-05-21T20:58:00Z" w16du:dateUtc="2024-05-22T03:58:00Z"/>
                <w:rFonts w:ascii="Arial" w:hAnsi="Arial" w:cs="Arial"/>
                <w:sz w:val="22"/>
                <w:szCs w:val="22"/>
              </w:rPr>
            </w:pPr>
          </w:p>
          <w:p w14:paraId="21C3D692" w14:textId="77777777" w:rsidR="00E72537" w:rsidRPr="007769BC" w:rsidRDefault="00E72537" w:rsidP="00376A9F">
            <w:pPr>
              <w:rPr>
                <w:ins w:id="1016" w:author="Venable, Isaac" w:date="2024-05-21T20:58:00Z" w16du:dateUtc="2024-05-22T03:58:00Z"/>
                <w:rFonts w:ascii="Arial" w:hAnsi="Arial" w:cs="Arial"/>
                <w:sz w:val="22"/>
                <w:szCs w:val="22"/>
              </w:rPr>
            </w:pPr>
          </w:p>
          <w:p w14:paraId="710B5F53" w14:textId="77777777" w:rsidR="00E72537" w:rsidRPr="007769BC" w:rsidRDefault="00E72537" w:rsidP="00376A9F">
            <w:pPr>
              <w:rPr>
                <w:ins w:id="1017" w:author="Venable, Isaac" w:date="2024-05-21T20:58:00Z" w16du:dateUtc="2024-05-22T03:58:00Z"/>
                <w:rFonts w:ascii="Arial" w:hAnsi="Arial" w:cs="Arial"/>
                <w:sz w:val="22"/>
                <w:szCs w:val="22"/>
              </w:rPr>
            </w:pPr>
          </w:p>
          <w:p w14:paraId="5C54ED82" w14:textId="77777777" w:rsidR="00E72537" w:rsidRPr="007769BC" w:rsidRDefault="00E72537" w:rsidP="00376A9F">
            <w:pPr>
              <w:rPr>
                <w:ins w:id="1018" w:author="Venable, Isaac" w:date="2024-05-21T20:58:00Z" w16du:dateUtc="2024-05-22T03:58:00Z"/>
                <w:rFonts w:ascii="Arial" w:hAnsi="Arial" w:cs="Arial"/>
                <w:sz w:val="22"/>
                <w:szCs w:val="22"/>
              </w:rPr>
            </w:pPr>
          </w:p>
        </w:tc>
      </w:tr>
      <w:tr w:rsidR="00E72537" w:rsidRPr="007769BC" w14:paraId="1BA7A8B3" w14:textId="77777777" w:rsidTr="00376A9F">
        <w:trPr>
          <w:trHeight w:val="498"/>
          <w:ins w:id="1019" w:author="Venable, Isaac" w:date="2024-05-21T20:58:00Z" w16du:dateUtc="2024-05-22T03:58:00Z"/>
        </w:trPr>
        <w:tc>
          <w:tcPr>
            <w:tcW w:w="9576" w:type="dxa"/>
            <w:gridSpan w:val="4"/>
            <w:shd w:val="clear" w:color="auto" w:fill="auto"/>
          </w:tcPr>
          <w:p w14:paraId="4AA56AB9" w14:textId="77777777" w:rsidR="00E72537" w:rsidRDefault="00E72537" w:rsidP="00376A9F">
            <w:pPr>
              <w:rPr>
                <w:ins w:id="1020" w:author="Venable, Isaac" w:date="2024-05-21T20:58:00Z" w16du:dateUtc="2024-05-22T03:58:00Z"/>
                <w:rFonts w:ascii="Arial" w:hAnsi="Arial" w:cs="Arial"/>
                <w:sz w:val="22"/>
                <w:szCs w:val="22"/>
              </w:rPr>
            </w:pPr>
            <w:ins w:id="1021" w:author="Venable, Isaac" w:date="2024-05-21T20:58:00Z" w16du:dateUtc="2024-05-22T03:58: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46FC0E74" w14:textId="540F40D4" w:rsidR="00E72537" w:rsidRPr="00F43FCD" w:rsidRDefault="00F43FCD" w:rsidP="00F43FCD">
            <w:pPr>
              <w:pStyle w:val="ListParagraph"/>
              <w:numPr>
                <w:ilvl w:val="0"/>
                <w:numId w:val="32"/>
              </w:numPr>
              <w:rPr>
                <w:ins w:id="1022" w:author="Venable, Isaac" w:date="2024-05-21T20:58:00Z" w16du:dateUtc="2024-05-22T03:58:00Z"/>
                <w:rFonts w:ascii="Arial" w:hAnsi="Arial" w:cs="Arial"/>
                <w:sz w:val="22"/>
                <w:szCs w:val="22"/>
                <w:rPrChange w:id="1023" w:author="Venable, Isaac" w:date="2024-05-21T21:05:00Z" w16du:dateUtc="2024-05-22T04:05:00Z">
                  <w:rPr>
                    <w:ins w:id="1024" w:author="Venable, Isaac" w:date="2024-05-21T20:58:00Z" w16du:dateUtc="2024-05-22T03:58:00Z"/>
                  </w:rPr>
                </w:rPrChange>
              </w:rPr>
              <w:pPrChange w:id="1025" w:author="Venable, Isaac" w:date="2024-05-21T21:05:00Z" w16du:dateUtc="2024-05-22T04:05:00Z">
                <w:pPr/>
              </w:pPrChange>
            </w:pPr>
            <w:ins w:id="1026" w:author="Venable, Isaac" w:date="2024-05-21T21:05:00Z" w16du:dateUtc="2024-05-22T04:05:00Z">
              <w:r>
                <w:rPr>
                  <w:rFonts w:ascii="Arial" w:hAnsi="Arial" w:cs="Arial"/>
                  <w:sz w:val="22"/>
                  <w:szCs w:val="22"/>
                </w:rPr>
                <w:t xml:space="preserve">During analysis, the runner could create a new race plan if they </w:t>
              </w:r>
            </w:ins>
            <w:ins w:id="1027" w:author="Venable, Isaac" w:date="2024-05-21T21:06:00Z" w16du:dateUtc="2024-05-22T04:06:00Z">
              <w:r>
                <w:rPr>
                  <w:rFonts w:ascii="Arial" w:hAnsi="Arial" w:cs="Arial"/>
                  <w:sz w:val="22"/>
                  <w:szCs w:val="22"/>
                </w:rPr>
                <w:t>want</w:t>
              </w:r>
            </w:ins>
          </w:p>
          <w:p w14:paraId="4EC34A69" w14:textId="77777777" w:rsidR="00E72537" w:rsidRDefault="00E72537" w:rsidP="00376A9F">
            <w:pPr>
              <w:rPr>
                <w:ins w:id="1028" w:author="Venable, Isaac" w:date="2024-05-21T20:58:00Z" w16du:dateUtc="2024-05-22T03:58:00Z"/>
                <w:rFonts w:ascii="Arial" w:hAnsi="Arial" w:cs="Arial"/>
                <w:sz w:val="22"/>
                <w:szCs w:val="22"/>
              </w:rPr>
            </w:pPr>
          </w:p>
          <w:p w14:paraId="350A88EB" w14:textId="77777777" w:rsidR="00E72537" w:rsidRDefault="00E72537" w:rsidP="00376A9F">
            <w:pPr>
              <w:rPr>
                <w:ins w:id="1029" w:author="Venable, Isaac" w:date="2024-05-21T20:58:00Z" w16du:dateUtc="2024-05-22T03:58:00Z"/>
                <w:rFonts w:ascii="Arial" w:hAnsi="Arial" w:cs="Arial"/>
                <w:sz w:val="22"/>
                <w:szCs w:val="22"/>
              </w:rPr>
            </w:pPr>
          </w:p>
          <w:p w14:paraId="703372FD" w14:textId="77777777" w:rsidR="00E72537" w:rsidRPr="007769BC" w:rsidRDefault="00E72537" w:rsidP="00376A9F">
            <w:pPr>
              <w:rPr>
                <w:ins w:id="1030" w:author="Venable, Isaac" w:date="2024-05-21T20:58:00Z" w16du:dateUtc="2024-05-22T03:58:00Z"/>
                <w:rFonts w:ascii="Arial" w:hAnsi="Arial" w:cs="Arial"/>
                <w:sz w:val="22"/>
                <w:szCs w:val="22"/>
              </w:rPr>
            </w:pPr>
          </w:p>
          <w:p w14:paraId="00CF4907" w14:textId="77777777" w:rsidR="00E72537" w:rsidRPr="007769BC" w:rsidRDefault="00E72537" w:rsidP="00376A9F">
            <w:pPr>
              <w:rPr>
                <w:ins w:id="1031" w:author="Venable, Isaac" w:date="2024-05-21T20:58:00Z" w16du:dateUtc="2024-05-22T03:58:00Z"/>
                <w:rFonts w:ascii="Arial" w:hAnsi="Arial" w:cs="Arial"/>
                <w:sz w:val="22"/>
                <w:szCs w:val="22"/>
              </w:rPr>
            </w:pPr>
          </w:p>
          <w:p w14:paraId="2B31416C" w14:textId="77777777" w:rsidR="00E72537" w:rsidRPr="007769BC" w:rsidRDefault="00E72537" w:rsidP="00376A9F">
            <w:pPr>
              <w:rPr>
                <w:ins w:id="1032" w:author="Venable, Isaac" w:date="2024-05-21T20:58:00Z" w16du:dateUtc="2024-05-22T03:58:00Z"/>
                <w:rFonts w:ascii="Arial" w:hAnsi="Arial" w:cs="Arial"/>
                <w:sz w:val="22"/>
                <w:szCs w:val="22"/>
              </w:rPr>
            </w:pPr>
          </w:p>
        </w:tc>
      </w:tr>
      <w:tr w:rsidR="00E72537" w:rsidRPr="007769BC" w14:paraId="7F87F5EA" w14:textId="77777777" w:rsidTr="00376A9F">
        <w:trPr>
          <w:ins w:id="1033" w:author="Venable, Isaac" w:date="2024-05-21T20:58:00Z" w16du:dateUtc="2024-05-22T03:58:00Z"/>
        </w:trPr>
        <w:tc>
          <w:tcPr>
            <w:tcW w:w="9576" w:type="dxa"/>
            <w:gridSpan w:val="4"/>
            <w:shd w:val="clear" w:color="auto" w:fill="auto"/>
          </w:tcPr>
          <w:p w14:paraId="09FF9F8E" w14:textId="77777777" w:rsidR="00E72537" w:rsidRDefault="00E72537" w:rsidP="00376A9F">
            <w:pPr>
              <w:rPr>
                <w:ins w:id="1034" w:author="Venable, Isaac" w:date="2024-05-21T20:58:00Z" w16du:dateUtc="2024-05-22T03:58:00Z"/>
                <w:rFonts w:ascii="Arial" w:hAnsi="Arial" w:cs="Arial"/>
                <w:sz w:val="22"/>
                <w:szCs w:val="22"/>
              </w:rPr>
            </w:pPr>
            <w:ins w:id="1035" w:author="Venable, Isaac" w:date="2024-05-21T20:58:00Z" w16du:dateUtc="2024-05-22T03:58: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2E98AF1D" w14:textId="77777777" w:rsidR="00E72537" w:rsidRDefault="00E72537" w:rsidP="00376A9F">
            <w:pPr>
              <w:rPr>
                <w:ins w:id="1036" w:author="Venable, Isaac" w:date="2024-05-21T20:58:00Z" w16du:dateUtc="2024-05-22T03:58:00Z"/>
                <w:rFonts w:ascii="Arial" w:hAnsi="Arial" w:cs="Arial"/>
                <w:sz w:val="22"/>
                <w:szCs w:val="22"/>
              </w:rPr>
            </w:pPr>
          </w:p>
          <w:p w14:paraId="3282C749" w14:textId="77777777" w:rsidR="00E72537" w:rsidRDefault="00E72537" w:rsidP="00376A9F">
            <w:pPr>
              <w:rPr>
                <w:ins w:id="1037" w:author="Venable, Isaac" w:date="2024-05-21T20:58:00Z" w16du:dateUtc="2024-05-22T03:58:00Z"/>
                <w:rFonts w:ascii="Arial" w:hAnsi="Arial" w:cs="Arial"/>
                <w:sz w:val="22"/>
                <w:szCs w:val="22"/>
              </w:rPr>
            </w:pPr>
          </w:p>
          <w:p w14:paraId="5E24123F" w14:textId="77777777" w:rsidR="00E72537" w:rsidRDefault="00E72537" w:rsidP="00376A9F">
            <w:pPr>
              <w:rPr>
                <w:ins w:id="1038" w:author="Venable, Isaac" w:date="2024-05-21T20:58:00Z" w16du:dateUtc="2024-05-22T03:58:00Z"/>
                <w:rFonts w:ascii="Arial" w:hAnsi="Arial" w:cs="Arial"/>
                <w:sz w:val="22"/>
                <w:szCs w:val="22"/>
              </w:rPr>
            </w:pPr>
          </w:p>
          <w:p w14:paraId="28DCF176" w14:textId="77777777" w:rsidR="00E72537" w:rsidRDefault="00E72537" w:rsidP="00376A9F">
            <w:pPr>
              <w:rPr>
                <w:ins w:id="1039" w:author="Venable, Isaac" w:date="2024-05-21T20:58:00Z" w16du:dateUtc="2024-05-22T03:58:00Z"/>
                <w:rFonts w:ascii="Arial" w:hAnsi="Arial" w:cs="Arial"/>
                <w:sz w:val="22"/>
                <w:szCs w:val="22"/>
              </w:rPr>
            </w:pPr>
          </w:p>
          <w:p w14:paraId="3F2813AF" w14:textId="77777777" w:rsidR="00E72537" w:rsidRPr="007769BC" w:rsidRDefault="00E72537" w:rsidP="00376A9F">
            <w:pPr>
              <w:rPr>
                <w:ins w:id="1040" w:author="Venable, Isaac" w:date="2024-05-21T20:58:00Z" w16du:dateUtc="2024-05-22T03:58:00Z"/>
                <w:rFonts w:ascii="Arial" w:hAnsi="Arial" w:cs="Arial"/>
                <w:sz w:val="22"/>
                <w:szCs w:val="22"/>
              </w:rPr>
            </w:pPr>
          </w:p>
        </w:tc>
      </w:tr>
      <w:tr w:rsidR="00E72537" w:rsidRPr="007769BC" w14:paraId="3532BEE1" w14:textId="77777777" w:rsidTr="00376A9F">
        <w:trPr>
          <w:ins w:id="1041" w:author="Venable, Isaac" w:date="2024-05-21T20:58:00Z" w16du:dateUtc="2024-05-22T03:58:00Z"/>
        </w:trPr>
        <w:tc>
          <w:tcPr>
            <w:tcW w:w="9576" w:type="dxa"/>
            <w:gridSpan w:val="4"/>
            <w:shd w:val="clear" w:color="auto" w:fill="auto"/>
          </w:tcPr>
          <w:p w14:paraId="1DF20DF1" w14:textId="77777777" w:rsidR="00E72537" w:rsidRDefault="00E72537" w:rsidP="00376A9F">
            <w:pPr>
              <w:rPr>
                <w:ins w:id="1042" w:author="Venable, Isaac" w:date="2024-05-21T20:58:00Z" w16du:dateUtc="2024-05-22T03:58:00Z"/>
                <w:rFonts w:ascii="Arial" w:hAnsi="Arial" w:cs="Arial"/>
                <w:b/>
                <w:sz w:val="22"/>
                <w:szCs w:val="22"/>
              </w:rPr>
            </w:pPr>
            <w:ins w:id="1043" w:author="Venable, Isaac" w:date="2024-05-21T20:58:00Z" w16du:dateUtc="2024-05-22T03:58:00Z">
              <w:r w:rsidRPr="004D69D3">
                <w:rPr>
                  <w:rFonts w:ascii="Arial" w:hAnsi="Arial" w:cs="Arial"/>
                  <w:b/>
                  <w:sz w:val="22"/>
                  <w:szCs w:val="22"/>
                </w:rPr>
                <w:t>Special Requirements:</w:t>
              </w:r>
              <w:r w:rsidRPr="009D6144">
                <w:rPr>
                  <w:rFonts w:ascii="Arial" w:hAnsi="Arial" w:cs="Arial"/>
                  <w:b/>
                  <w:sz w:val="22"/>
                  <w:szCs w:val="22"/>
                </w:rPr>
                <w:t xml:space="preserve"> </w:t>
              </w:r>
            </w:ins>
          </w:p>
          <w:p w14:paraId="6A0D9ACF" w14:textId="77777777" w:rsidR="00E72537" w:rsidRDefault="00E72537" w:rsidP="00376A9F">
            <w:pPr>
              <w:rPr>
                <w:ins w:id="1044" w:author="Venable, Isaac" w:date="2024-05-21T20:58:00Z" w16du:dateUtc="2024-05-22T03:58:00Z"/>
                <w:rFonts w:ascii="Arial" w:hAnsi="Arial" w:cs="Arial"/>
                <w:b/>
                <w:sz w:val="22"/>
                <w:szCs w:val="22"/>
              </w:rPr>
            </w:pPr>
          </w:p>
          <w:p w14:paraId="26F8E33F" w14:textId="77777777" w:rsidR="00E72537" w:rsidRPr="007769BC" w:rsidRDefault="00E72537" w:rsidP="00376A9F">
            <w:pPr>
              <w:rPr>
                <w:ins w:id="1045" w:author="Venable, Isaac" w:date="2024-05-21T20:58:00Z" w16du:dateUtc="2024-05-22T03:58:00Z"/>
                <w:rFonts w:ascii="Arial" w:hAnsi="Arial" w:cs="Arial"/>
                <w:b/>
                <w:sz w:val="22"/>
                <w:szCs w:val="22"/>
              </w:rPr>
            </w:pPr>
          </w:p>
        </w:tc>
      </w:tr>
      <w:tr w:rsidR="00E72537" w:rsidRPr="007769BC" w14:paraId="03193567" w14:textId="77777777" w:rsidTr="00376A9F">
        <w:trPr>
          <w:ins w:id="1046" w:author="Venable, Isaac" w:date="2024-05-21T20:58:00Z" w16du:dateUtc="2024-05-22T03:58:00Z"/>
        </w:trPr>
        <w:tc>
          <w:tcPr>
            <w:tcW w:w="9576" w:type="dxa"/>
            <w:gridSpan w:val="4"/>
            <w:shd w:val="clear" w:color="auto" w:fill="auto"/>
          </w:tcPr>
          <w:p w14:paraId="76D19327" w14:textId="77777777" w:rsidR="00E72537" w:rsidRPr="00CC2AD7" w:rsidRDefault="00E72537" w:rsidP="00376A9F">
            <w:pPr>
              <w:rPr>
                <w:ins w:id="1047" w:author="Venable, Isaac" w:date="2024-05-21T20:58:00Z" w16du:dateUtc="2024-05-22T03:58:00Z"/>
                <w:rFonts w:ascii="Arial" w:hAnsi="Arial" w:cs="Arial"/>
                <w:b/>
                <w:sz w:val="22"/>
                <w:szCs w:val="22"/>
              </w:rPr>
            </w:pPr>
            <w:ins w:id="1048" w:author="Venable, Isaac" w:date="2024-05-21T20:58:00Z" w16du:dateUtc="2024-05-22T03:58:00Z">
              <w:r w:rsidRPr="00CC2AD7">
                <w:rPr>
                  <w:rFonts w:ascii="Arial" w:hAnsi="Arial" w:cs="Arial"/>
                  <w:b/>
                  <w:sz w:val="22"/>
                  <w:szCs w:val="22"/>
                </w:rPr>
                <w:t xml:space="preserve">To do/Issues: </w:t>
              </w:r>
            </w:ins>
          </w:p>
          <w:p w14:paraId="61074211" w14:textId="77777777" w:rsidR="00E72537" w:rsidRDefault="00E72537" w:rsidP="00376A9F">
            <w:pPr>
              <w:rPr>
                <w:ins w:id="1049" w:author="Venable, Isaac" w:date="2024-05-21T20:58:00Z" w16du:dateUtc="2024-05-22T03:58:00Z"/>
                <w:rFonts w:cs="Arial"/>
                <w:b/>
                <w:sz w:val="22"/>
                <w:szCs w:val="22"/>
              </w:rPr>
            </w:pPr>
          </w:p>
          <w:p w14:paraId="6E7E6C9A" w14:textId="77777777" w:rsidR="00E72537" w:rsidRPr="004D69D3" w:rsidRDefault="00E72537" w:rsidP="00376A9F">
            <w:pPr>
              <w:rPr>
                <w:ins w:id="1050" w:author="Venable, Isaac" w:date="2024-05-21T20:58:00Z" w16du:dateUtc="2024-05-22T03:58:00Z"/>
                <w:rFonts w:ascii="Arial" w:hAnsi="Arial" w:cs="Arial"/>
                <w:b/>
                <w:sz w:val="22"/>
                <w:szCs w:val="22"/>
              </w:rPr>
            </w:pPr>
          </w:p>
        </w:tc>
      </w:tr>
    </w:tbl>
    <w:p w14:paraId="19C81A17" w14:textId="77777777" w:rsidR="00F43FCD" w:rsidRDefault="00F43FCD" w:rsidP="00F43FCD">
      <w:pPr>
        <w:rPr>
          <w:ins w:id="1051" w:author="Venable, Isaac" w:date="2024-05-21T21:06:00Z" w16du:dateUtc="2024-05-22T04:06:00Z"/>
          <w:rFonts w:ascii="Arial" w:hAnsi="Arial" w:cs="Arial"/>
        </w:rPr>
      </w:pPr>
    </w:p>
    <w:p w14:paraId="73A47674" w14:textId="77777777" w:rsidR="00F43FCD" w:rsidRDefault="00F43FCD" w:rsidP="00F43FCD">
      <w:pPr>
        <w:rPr>
          <w:ins w:id="1052" w:author="Venable, Isaac" w:date="2024-05-21T21:06:00Z" w16du:dateUtc="2024-05-22T04:06: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F43FCD" w:rsidRPr="007769BC" w14:paraId="019FDB93" w14:textId="77777777" w:rsidTr="00376A9F">
        <w:trPr>
          <w:ins w:id="1053" w:author="Venable, Isaac" w:date="2024-05-21T21:06:00Z" w16du:dateUtc="2024-05-22T04:06:00Z"/>
        </w:trPr>
        <w:tc>
          <w:tcPr>
            <w:tcW w:w="5958" w:type="dxa"/>
            <w:gridSpan w:val="2"/>
            <w:shd w:val="clear" w:color="auto" w:fill="auto"/>
          </w:tcPr>
          <w:p w14:paraId="2C9D9822" w14:textId="6D45E2F3" w:rsidR="00F43FCD" w:rsidRPr="007769BC" w:rsidRDefault="00F43FCD" w:rsidP="00376A9F">
            <w:pPr>
              <w:rPr>
                <w:ins w:id="1054" w:author="Venable, Isaac" w:date="2024-05-21T21:06:00Z" w16du:dateUtc="2024-05-22T04:06:00Z"/>
                <w:rFonts w:ascii="Arial" w:hAnsi="Arial" w:cs="Arial"/>
                <w:sz w:val="22"/>
                <w:szCs w:val="22"/>
              </w:rPr>
            </w:pPr>
            <w:ins w:id="1055" w:author="Venable, Isaac" w:date="2024-05-21T21:06:00Z" w16du:dateUtc="2024-05-22T04:06: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 xml:space="preserve">Create </w:t>
              </w:r>
            </w:ins>
            <w:ins w:id="1056" w:author="Venable, Isaac" w:date="2024-05-21T21:07:00Z" w16du:dateUtc="2024-05-22T04:07:00Z">
              <w:r>
                <w:rPr>
                  <w:rFonts w:ascii="Arial" w:hAnsi="Arial" w:cs="Arial"/>
                  <w:sz w:val="22"/>
                  <w:szCs w:val="22"/>
                </w:rPr>
                <w:t xml:space="preserve">a </w:t>
              </w:r>
            </w:ins>
            <w:ins w:id="1057" w:author="Venable, Isaac" w:date="2024-05-21T21:06:00Z" w16du:dateUtc="2024-05-22T04:06:00Z">
              <w:r>
                <w:rPr>
                  <w:rFonts w:ascii="Arial" w:hAnsi="Arial" w:cs="Arial"/>
                  <w:sz w:val="22"/>
                  <w:szCs w:val="22"/>
                </w:rPr>
                <w:t>race plan</w:t>
              </w:r>
            </w:ins>
          </w:p>
        </w:tc>
        <w:tc>
          <w:tcPr>
            <w:tcW w:w="900" w:type="dxa"/>
            <w:shd w:val="clear" w:color="auto" w:fill="auto"/>
          </w:tcPr>
          <w:p w14:paraId="34E21789" w14:textId="6FCBFA48" w:rsidR="00F43FCD" w:rsidRPr="007769BC" w:rsidRDefault="00F43FCD" w:rsidP="00376A9F">
            <w:pPr>
              <w:rPr>
                <w:ins w:id="1058" w:author="Venable, Isaac" w:date="2024-05-21T21:06:00Z" w16du:dateUtc="2024-05-22T04:06:00Z"/>
                <w:rFonts w:ascii="Arial" w:hAnsi="Arial" w:cs="Arial"/>
                <w:sz w:val="22"/>
                <w:szCs w:val="22"/>
              </w:rPr>
            </w:pPr>
            <w:ins w:id="1059" w:author="Venable, Isaac" w:date="2024-05-21T21:06:00Z" w16du:dateUtc="2024-05-22T04:06: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06</w:t>
              </w:r>
              <w:r w:rsidRPr="007769BC">
                <w:rPr>
                  <w:rFonts w:ascii="Arial" w:hAnsi="Arial" w:cs="Arial"/>
                  <w:sz w:val="22"/>
                  <w:szCs w:val="22"/>
                </w:rPr>
                <w:t xml:space="preserve"> </w:t>
              </w:r>
            </w:ins>
          </w:p>
        </w:tc>
        <w:tc>
          <w:tcPr>
            <w:tcW w:w="2718" w:type="dxa"/>
            <w:shd w:val="clear" w:color="auto" w:fill="auto"/>
          </w:tcPr>
          <w:p w14:paraId="60ADABAC" w14:textId="27524111" w:rsidR="00F43FCD" w:rsidRPr="007769BC" w:rsidRDefault="00F43FCD" w:rsidP="00376A9F">
            <w:pPr>
              <w:rPr>
                <w:ins w:id="1060" w:author="Venable, Isaac" w:date="2024-05-21T21:06:00Z" w16du:dateUtc="2024-05-22T04:06:00Z"/>
                <w:rFonts w:ascii="Arial" w:hAnsi="Arial" w:cs="Arial"/>
                <w:sz w:val="22"/>
                <w:szCs w:val="22"/>
              </w:rPr>
            </w:pPr>
            <w:ins w:id="1061" w:author="Venable, Isaac" w:date="2024-05-21T21:06:00Z" w16du:dateUtc="2024-05-22T04:06: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F43FCD" w:rsidRPr="007769BC" w14:paraId="1C8FF835" w14:textId="77777777" w:rsidTr="00376A9F">
        <w:trPr>
          <w:ins w:id="1062" w:author="Venable, Isaac" w:date="2024-05-21T21:06:00Z" w16du:dateUtc="2024-05-22T04:06:00Z"/>
        </w:trPr>
        <w:tc>
          <w:tcPr>
            <w:tcW w:w="4788" w:type="dxa"/>
            <w:shd w:val="clear" w:color="auto" w:fill="auto"/>
          </w:tcPr>
          <w:p w14:paraId="6CB75411" w14:textId="007C350B" w:rsidR="00F43FCD" w:rsidRPr="007769BC" w:rsidRDefault="00F43FCD" w:rsidP="00376A9F">
            <w:pPr>
              <w:rPr>
                <w:ins w:id="1063" w:author="Venable, Isaac" w:date="2024-05-21T21:06:00Z" w16du:dateUtc="2024-05-22T04:06:00Z"/>
                <w:rFonts w:ascii="Arial" w:hAnsi="Arial" w:cs="Arial"/>
                <w:sz w:val="22"/>
                <w:szCs w:val="22"/>
              </w:rPr>
            </w:pPr>
            <w:ins w:id="1064" w:author="Venable, Isaac" w:date="2024-05-21T21:06:00Z" w16du:dateUtc="2024-05-22T04:06: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Runner</w:t>
              </w:r>
            </w:ins>
          </w:p>
        </w:tc>
        <w:tc>
          <w:tcPr>
            <w:tcW w:w="4788" w:type="dxa"/>
            <w:gridSpan w:val="3"/>
            <w:shd w:val="clear" w:color="auto" w:fill="auto"/>
          </w:tcPr>
          <w:p w14:paraId="5020FCD3" w14:textId="670355A7" w:rsidR="00F43FCD" w:rsidRPr="007769BC" w:rsidRDefault="00F43FCD" w:rsidP="00376A9F">
            <w:pPr>
              <w:rPr>
                <w:ins w:id="1065" w:author="Venable, Isaac" w:date="2024-05-21T21:06:00Z" w16du:dateUtc="2024-05-22T04:06:00Z"/>
                <w:rFonts w:ascii="Arial" w:hAnsi="Arial" w:cs="Arial"/>
                <w:sz w:val="22"/>
                <w:szCs w:val="22"/>
              </w:rPr>
            </w:pPr>
            <w:ins w:id="1066" w:author="Venable, Isaac" w:date="2024-05-21T21:06:00Z" w16du:dateUtc="2024-05-22T04:06: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Essential</w:t>
              </w:r>
            </w:ins>
          </w:p>
        </w:tc>
      </w:tr>
      <w:tr w:rsidR="00F43FCD" w:rsidRPr="007769BC" w14:paraId="436CB30D" w14:textId="77777777" w:rsidTr="00376A9F">
        <w:trPr>
          <w:ins w:id="1067" w:author="Venable, Isaac" w:date="2024-05-21T21:06:00Z" w16du:dateUtc="2024-05-22T04:06:00Z"/>
        </w:trPr>
        <w:tc>
          <w:tcPr>
            <w:tcW w:w="9576" w:type="dxa"/>
            <w:gridSpan w:val="4"/>
            <w:shd w:val="clear" w:color="auto" w:fill="auto"/>
          </w:tcPr>
          <w:p w14:paraId="5A31BCA7" w14:textId="75DD10DE" w:rsidR="00F43FCD" w:rsidRPr="00F43FCD" w:rsidRDefault="00F43FCD" w:rsidP="00376A9F">
            <w:pPr>
              <w:rPr>
                <w:ins w:id="1068" w:author="Venable, Isaac" w:date="2024-05-21T21:06:00Z" w16du:dateUtc="2024-05-22T04:06:00Z"/>
                <w:rFonts w:ascii="Arial" w:hAnsi="Arial" w:cs="Arial"/>
                <w:bCs/>
                <w:sz w:val="22"/>
                <w:szCs w:val="22"/>
                <w:rPrChange w:id="1069" w:author="Venable, Isaac" w:date="2024-05-21T21:06:00Z" w16du:dateUtc="2024-05-22T04:06:00Z">
                  <w:rPr>
                    <w:ins w:id="1070" w:author="Venable, Isaac" w:date="2024-05-21T21:06:00Z" w16du:dateUtc="2024-05-22T04:06:00Z"/>
                    <w:rFonts w:ascii="Arial" w:hAnsi="Arial" w:cs="Arial"/>
                    <w:b/>
                    <w:sz w:val="22"/>
                    <w:szCs w:val="22"/>
                  </w:rPr>
                </w:rPrChange>
              </w:rPr>
            </w:pPr>
            <w:ins w:id="1071" w:author="Venable, Isaac" w:date="2024-05-21T21:06:00Z" w16du:dateUtc="2024-05-22T04:06:00Z">
              <w:r>
                <w:rPr>
                  <w:rFonts w:ascii="Arial" w:hAnsi="Arial" w:cs="Arial"/>
                  <w:b/>
                  <w:sz w:val="22"/>
                  <w:szCs w:val="22"/>
                </w:rPr>
                <w:t>Supporting Actors:</w:t>
              </w:r>
              <w:r>
                <w:rPr>
                  <w:rFonts w:ascii="Arial" w:hAnsi="Arial" w:cs="Arial"/>
                  <w:b/>
                  <w:sz w:val="22"/>
                  <w:szCs w:val="22"/>
                </w:rPr>
                <w:t xml:space="preserve"> </w:t>
              </w:r>
              <w:r>
                <w:rPr>
                  <w:rFonts w:ascii="Arial" w:hAnsi="Arial" w:cs="Arial"/>
                  <w:bCs/>
                  <w:sz w:val="22"/>
                  <w:szCs w:val="22"/>
                </w:rPr>
                <w:t>Coach</w:t>
              </w:r>
            </w:ins>
          </w:p>
          <w:p w14:paraId="411F43BC" w14:textId="77777777" w:rsidR="00F43FCD" w:rsidRDefault="00F43FCD" w:rsidP="00376A9F">
            <w:pPr>
              <w:rPr>
                <w:ins w:id="1072" w:author="Venable, Isaac" w:date="2024-05-21T21:06:00Z" w16du:dateUtc="2024-05-22T04:06:00Z"/>
                <w:rFonts w:ascii="Arial" w:hAnsi="Arial" w:cs="Arial"/>
                <w:b/>
                <w:sz w:val="22"/>
                <w:szCs w:val="22"/>
              </w:rPr>
            </w:pPr>
          </w:p>
          <w:p w14:paraId="677660CE" w14:textId="77777777" w:rsidR="00F43FCD" w:rsidRPr="007769BC" w:rsidRDefault="00F43FCD" w:rsidP="00376A9F">
            <w:pPr>
              <w:rPr>
                <w:ins w:id="1073" w:author="Venable, Isaac" w:date="2024-05-21T21:06:00Z" w16du:dateUtc="2024-05-22T04:06:00Z"/>
                <w:rFonts w:ascii="Arial" w:hAnsi="Arial" w:cs="Arial"/>
                <w:b/>
                <w:sz w:val="22"/>
                <w:szCs w:val="22"/>
              </w:rPr>
            </w:pPr>
          </w:p>
        </w:tc>
      </w:tr>
      <w:tr w:rsidR="00F43FCD" w:rsidRPr="007769BC" w14:paraId="1EB2B0D3" w14:textId="77777777" w:rsidTr="00376A9F">
        <w:trPr>
          <w:ins w:id="1074" w:author="Venable, Isaac" w:date="2024-05-21T21:06:00Z" w16du:dateUtc="2024-05-22T04:06:00Z"/>
        </w:trPr>
        <w:tc>
          <w:tcPr>
            <w:tcW w:w="9576" w:type="dxa"/>
            <w:gridSpan w:val="4"/>
            <w:shd w:val="clear" w:color="auto" w:fill="auto"/>
          </w:tcPr>
          <w:p w14:paraId="3C1DC8FF" w14:textId="77777777" w:rsidR="00F43FCD" w:rsidRPr="007769BC" w:rsidRDefault="00F43FCD" w:rsidP="00376A9F">
            <w:pPr>
              <w:rPr>
                <w:ins w:id="1075" w:author="Venable, Isaac" w:date="2024-05-21T21:06:00Z" w16du:dateUtc="2024-05-22T04:06:00Z"/>
                <w:rFonts w:ascii="Arial" w:hAnsi="Arial" w:cs="Arial"/>
                <w:sz w:val="22"/>
                <w:szCs w:val="22"/>
              </w:rPr>
            </w:pPr>
            <w:ins w:id="1076" w:author="Venable, Isaac" w:date="2024-05-21T21:06:00Z" w16du:dateUtc="2024-05-22T04:06: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5DB4BF38" w14:textId="4099F8D4" w:rsidR="00F43FCD" w:rsidRPr="007769BC" w:rsidRDefault="00F43FCD" w:rsidP="00376A9F">
            <w:pPr>
              <w:rPr>
                <w:ins w:id="1077" w:author="Venable, Isaac" w:date="2024-05-21T21:06:00Z" w16du:dateUtc="2024-05-22T04:06:00Z"/>
                <w:rFonts w:ascii="Arial" w:hAnsi="Arial" w:cs="Arial"/>
                <w:sz w:val="22"/>
                <w:szCs w:val="22"/>
              </w:rPr>
            </w:pPr>
            <w:ins w:id="1078" w:author="Venable, Isaac" w:date="2024-05-21T21:06:00Z" w16du:dateUtc="2024-05-22T04:06:00Z">
              <w:r>
                <w:rPr>
                  <w:rFonts w:ascii="Arial" w:hAnsi="Arial" w:cs="Arial"/>
                  <w:sz w:val="22"/>
                  <w:szCs w:val="22"/>
                </w:rPr>
                <w:t>T</w:t>
              </w:r>
            </w:ins>
            <w:ins w:id="1079" w:author="Venable, Isaac" w:date="2024-05-21T21:07:00Z" w16du:dateUtc="2024-05-22T04:07:00Z">
              <w:r>
                <w:rPr>
                  <w:rFonts w:ascii="Arial" w:hAnsi="Arial" w:cs="Arial"/>
                  <w:sz w:val="22"/>
                  <w:szCs w:val="22"/>
                </w:rPr>
                <w:t>he runner and coach can use this feature to better prepare the runner for future races</w:t>
              </w:r>
            </w:ins>
          </w:p>
          <w:p w14:paraId="7A18A659" w14:textId="77777777" w:rsidR="00F43FCD" w:rsidRPr="007769BC" w:rsidRDefault="00F43FCD" w:rsidP="00376A9F">
            <w:pPr>
              <w:rPr>
                <w:ins w:id="1080" w:author="Venable, Isaac" w:date="2024-05-21T21:06:00Z" w16du:dateUtc="2024-05-22T04:06:00Z"/>
                <w:rFonts w:ascii="Arial" w:hAnsi="Arial" w:cs="Arial"/>
                <w:sz w:val="22"/>
                <w:szCs w:val="22"/>
              </w:rPr>
            </w:pPr>
          </w:p>
        </w:tc>
      </w:tr>
      <w:tr w:rsidR="00F43FCD" w:rsidRPr="007769BC" w14:paraId="7FD497DC" w14:textId="77777777" w:rsidTr="00376A9F">
        <w:trPr>
          <w:ins w:id="1081" w:author="Venable, Isaac" w:date="2024-05-21T21:06:00Z" w16du:dateUtc="2024-05-22T04:06:00Z"/>
        </w:trPr>
        <w:tc>
          <w:tcPr>
            <w:tcW w:w="9576" w:type="dxa"/>
            <w:gridSpan w:val="4"/>
            <w:shd w:val="clear" w:color="auto" w:fill="auto"/>
          </w:tcPr>
          <w:p w14:paraId="4836584F" w14:textId="77777777" w:rsidR="00F43FCD" w:rsidRPr="007769BC" w:rsidRDefault="00F43FCD" w:rsidP="00376A9F">
            <w:pPr>
              <w:rPr>
                <w:ins w:id="1082" w:author="Venable, Isaac" w:date="2024-05-21T21:06:00Z" w16du:dateUtc="2024-05-22T04:06:00Z"/>
                <w:rFonts w:ascii="Arial" w:hAnsi="Arial" w:cs="Arial"/>
                <w:sz w:val="22"/>
                <w:szCs w:val="22"/>
              </w:rPr>
            </w:pPr>
            <w:ins w:id="1083" w:author="Venable, Isaac" w:date="2024-05-21T21:06:00Z" w16du:dateUtc="2024-05-22T04:06: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67E69761" w14:textId="07349C56" w:rsidR="00F43FCD" w:rsidRPr="007769BC" w:rsidRDefault="00F43FCD" w:rsidP="00376A9F">
            <w:pPr>
              <w:rPr>
                <w:ins w:id="1084" w:author="Venable, Isaac" w:date="2024-05-21T21:06:00Z" w16du:dateUtc="2024-05-22T04:06:00Z"/>
                <w:rFonts w:ascii="Arial" w:hAnsi="Arial" w:cs="Arial"/>
                <w:sz w:val="22"/>
                <w:szCs w:val="22"/>
              </w:rPr>
            </w:pPr>
            <w:ins w:id="1085" w:author="Venable, Isaac" w:date="2024-05-21T21:07:00Z" w16du:dateUtc="2024-05-22T04:07:00Z">
              <w:r>
                <w:rPr>
                  <w:rFonts w:ascii="Arial" w:hAnsi="Arial" w:cs="Arial"/>
                  <w:sz w:val="22"/>
                  <w:szCs w:val="22"/>
                </w:rPr>
                <w:t>Based on either goal times or previous races, the app can</w:t>
              </w:r>
            </w:ins>
            <w:ins w:id="1086" w:author="Venable, Isaac" w:date="2024-05-21T21:08:00Z" w16du:dateUtc="2024-05-22T04:08:00Z">
              <w:r>
                <w:rPr>
                  <w:rFonts w:ascii="Arial" w:hAnsi="Arial" w:cs="Arial"/>
                  <w:sz w:val="22"/>
                  <w:szCs w:val="22"/>
                </w:rPr>
                <w:t xml:space="preserve"> generate a pace guide for the runner to use, and they can use the app to compare their race to the race plan while they run</w:t>
              </w:r>
            </w:ins>
          </w:p>
          <w:p w14:paraId="144A456C" w14:textId="77777777" w:rsidR="00F43FCD" w:rsidRPr="007769BC" w:rsidRDefault="00F43FCD" w:rsidP="00376A9F">
            <w:pPr>
              <w:rPr>
                <w:ins w:id="1087" w:author="Venable, Isaac" w:date="2024-05-21T21:06:00Z" w16du:dateUtc="2024-05-22T04:06:00Z"/>
                <w:rFonts w:ascii="Arial" w:hAnsi="Arial" w:cs="Arial"/>
                <w:sz w:val="22"/>
                <w:szCs w:val="22"/>
              </w:rPr>
            </w:pPr>
          </w:p>
          <w:p w14:paraId="00560A45" w14:textId="77777777" w:rsidR="00F43FCD" w:rsidRPr="007769BC" w:rsidRDefault="00F43FCD" w:rsidP="00376A9F">
            <w:pPr>
              <w:rPr>
                <w:ins w:id="1088" w:author="Venable, Isaac" w:date="2024-05-21T21:06:00Z" w16du:dateUtc="2024-05-22T04:06:00Z"/>
                <w:rFonts w:ascii="Arial" w:hAnsi="Arial" w:cs="Arial"/>
                <w:sz w:val="22"/>
                <w:szCs w:val="22"/>
              </w:rPr>
            </w:pPr>
          </w:p>
        </w:tc>
      </w:tr>
      <w:tr w:rsidR="00F43FCD" w:rsidRPr="007769BC" w14:paraId="7CA85257" w14:textId="77777777" w:rsidTr="00376A9F">
        <w:trPr>
          <w:ins w:id="1089" w:author="Venable, Isaac" w:date="2024-05-21T21:06:00Z" w16du:dateUtc="2024-05-22T04:06:00Z"/>
        </w:trPr>
        <w:tc>
          <w:tcPr>
            <w:tcW w:w="9576" w:type="dxa"/>
            <w:gridSpan w:val="4"/>
            <w:shd w:val="clear" w:color="auto" w:fill="auto"/>
          </w:tcPr>
          <w:p w14:paraId="19D2C5DE" w14:textId="4A77EEC1" w:rsidR="00F43FCD" w:rsidRPr="007769BC" w:rsidRDefault="00F43FCD" w:rsidP="00376A9F">
            <w:pPr>
              <w:rPr>
                <w:ins w:id="1090" w:author="Venable, Isaac" w:date="2024-05-21T21:06:00Z" w16du:dateUtc="2024-05-22T04:06:00Z"/>
                <w:rFonts w:ascii="Arial" w:hAnsi="Arial" w:cs="Arial"/>
                <w:sz w:val="22"/>
                <w:szCs w:val="22"/>
              </w:rPr>
            </w:pPr>
            <w:ins w:id="1091" w:author="Venable, Isaac" w:date="2024-05-21T21:06:00Z" w16du:dateUtc="2024-05-22T04:06:00Z">
              <w:r w:rsidRPr="007769BC">
                <w:rPr>
                  <w:rFonts w:ascii="Arial" w:hAnsi="Arial" w:cs="Arial"/>
                  <w:b/>
                  <w:sz w:val="22"/>
                  <w:szCs w:val="22"/>
                </w:rPr>
                <w:t>Trigger</w:t>
              </w:r>
              <w:r w:rsidRPr="007769BC">
                <w:rPr>
                  <w:rFonts w:ascii="Arial" w:hAnsi="Arial" w:cs="Arial"/>
                  <w:sz w:val="22"/>
                  <w:szCs w:val="22"/>
                </w:rPr>
                <w:t xml:space="preserve">: </w:t>
              </w:r>
            </w:ins>
            <w:ins w:id="1092" w:author="Venable, Isaac" w:date="2024-05-21T21:09:00Z" w16du:dateUtc="2024-05-22T04:09:00Z">
              <w:r>
                <w:rPr>
                  <w:rFonts w:ascii="Arial" w:hAnsi="Arial" w:cs="Arial"/>
                  <w:sz w:val="22"/>
                  <w:szCs w:val="22"/>
                </w:rPr>
                <w:t xml:space="preserve">When the runner selects “create a new race plan” </w:t>
              </w:r>
            </w:ins>
          </w:p>
          <w:p w14:paraId="45FD8993" w14:textId="77777777" w:rsidR="00F43FCD" w:rsidRPr="007769BC" w:rsidRDefault="00F43FCD" w:rsidP="00376A9F">
            <w:pPr>
              <w:rPr>
                <w:ins w:id="1093" w:author="Venable, Isaac" w:date="2024-05-21T21:06:00Z" w16du:dateUtc="2024-05-22T04:06:00Z"/>
                <w:rFonts w:ascii="Arial" w:hAnsi="Arial" w:cs="Arial"/>
                <w:sz w:val="22"/>
                <w:szCs w:val="22"/>
              </w:rPr>
            </w:pPr>
          </w:p>
          <w:p w14:paraId="2A93A186" w14:textId="4E562327" w:rsidR="00F43FCD" w:rsidRPr="007769BC" w:rsidRDefault="00F43FCD" w:rsidP="00376A9F">
            <w:pPr>
              <w:tabs>
                <w:tab w:val="left" w:pos="1980"/>
                <w:tab w:val="left" w:pos="3240"/>
              </w:tabs>
              <w:rPr>
                <w:ins w:id="1094" w:author="Venable, Isaac" w:date="2024-05-21T21:06:00Z" w16du:dateUtc="2024-05-22T04:06:00Z"/>
                <w:rFonts w:ascii="Arial" w:hAnsi="Arial" w:cs="Arial"/>
                <w:sz w:val="22"/>
                <w:szCs w:val="22"/>
              </w:rPr>
            </w:pPr>
            <w:ins w:id="1095" w:author="Venable, Isaac" w:date="2024-05-21T21:06:00Z" w16du:dateUtc="2024-05-22T04:06: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__</w:t>
              </w:r>
            </w:ins>
            <w:ins w:id="1096" w:author="Venable, Isaac" w:date="2024-05-21T21:09:00Z" w16du:dateUtc="2024-05-22T04:09:00Z">
              <w:r>
                <w:rPr>
                  <w:rFonts w:ascii="Arial" w:hAnsi="Arial" w:cs="Arial"/>
                  <w:sz w:val="22"/>
                  <w:szCs w:val="22"/>
                </w:rPr>
                <w:t>x</w:t>
              </w:r>
            </w:ins>
            <w:ins w:id="1097" w:author="Venable, Isaac" w:date="2024-05-21T21:06:00Z" w16du:dateUtc="2024-05-22T04:06:00Z">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F43FCD" w:rsidRPr="007769BC" w14:paraId="09C01314" w14:textId="77777777" w:rsidTr="00376A9F">
        <w:trPr>
          <w:ins w:id="1098" w:author="Venable, Isaac" w:date="2024-05-21T21:06:00Z" w16du:dateUtc="2024-05-22T04:06:00Z"/>
        </w:trPr>
        <w:tc>
          <w:tcPr>
            <w:tcW w:w="9576" w:type="dxa"/>
            <w:gridSpan w:val="4"/>
            <w:shd w:val="clear" w:color="auto" w:fill="auto"/>
          </w:tcPr>
          <w:p w14:paraId="606BCA71" w14:textId="77777777" w:rsidR="00F43FCD" w:rsidRPr="007769BC" w:rsidRDefault="00F43FCD" w:rsidP="00376A9F">
            <w:pPr>
              <w:rPr>
                <w:ins w:id="1099" w:author="Venable, Isaac" w:date="2024-05-21T21:06:00Z" w16du:dateUtc="2024-05-22T04:06:00Z"/>
                <w:rFonts w:ascii="Arial" w:hAnsi="Arial" w:cs="Arial"/>
                <w:sz w:val="22"/>
                <w:szCs w:val="22"/>
              </w:rPr>
            </w:pPr>
            <w:ins w:id="1100" w:author="Venable, Isaac" w:date="2024-05-21T21:06:00Z" w16du:dateUtc="2024-05-22T04:06:00Z">
              <w:r w:rsidRPr="007769BC">
                <w:rPr>
                  <w:rFonts w:ascii="Arial" w:hAnsi="Arial" w:cs="Arial"/>
                  <w:b/>
                  <w:sz w:val="22"/>
                  <w:szCs w:val="22"/>
                </w:rPr>
                <w:t>Relationships</w:t>
              </w:r>
              <w:r w:rsidRPr="007769BC">
                <w:rPr>
                  <w:rFonts w:ascii="Arial" w:hAnsi="Arial" w:cs="Arial"/>
                  <w:sz w:val="22"/>
                  <w:szCs w:val="22"/>
                </w:rPr>
                <w:t xml:space="preserve">: </w:t>
              </w:r>
            </w:ins>
          </w:p>
          <w:p w14:paraId="22422E30" w14:textId="47A8D3C6" w:rsidR="00F43FCD" w:rsidRPr="007769BC" w:rsidRDefault="00F43FCD" w:rsidP="00376A9F">
            <w:pPr>
              <w:tabs>
                <w:tab w:val="left" w:pos="720"/>
              </w:tabs>
              <w:rPr>
                <w:ins w:id="1101" w:author="Venable, Isaac" w:date="2024-05-21T21:06:00Z" w16du:dateUtc="2024-05-22T04:06:00Z"/>
                <w:rFonts w:ascii="Arial" w:hAnsi="Arial" w:cs="Arial"/>
                <w:sz w:val="22"/>
                <w:szCs w:val="22"/>
              </w:rPr>
            </w:pPr>
            <w:ins w:id="1102" w:author="Venable, Isaac" w:date="2024-05-21T21:06:00Z" w16du:dateUtc="2024-05-22T04:06: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ins>
            <w:ins w:id="1103" w:author="Venable, Isaac" w:date="2024-05-21T21:09:00Z" w16du:dateUtc="2024-05-22T04:09:00Z">
              <w:r>
                <w:rPr>
                  <w:rFonts w:ascii="Arial" w:hAnsi="Arial" w:cs="Arial"/>
                  <w:sz w:val="22"/>
                  <w:szCs w:val="22"/>
                </w:rPr>
                <w:t>The runner will be able to use the race plans at their next race</w:t>
              </w:r>
            </w:ins>
          </w:p>
          <w:p w14:paraId="5FF2B8CF" w14:textId="0ACCAA2C" w:rsidR="00F43FCD" w:rsidRPr="007769BC" w:rsidRDefault="00F43FCD" w:rsidP="00376A9F">
            <w:pPr>
              <w:tabs>
                <w:tab w:val="left" w:pos="720"/>
              </w:tabs>
              <w:rPr>
                <w:ins w:id="1104" w:author="Venable, Isaac" w:date="2024-05-21T21:06:00Z" w16du:dateUtc="2024-05-22T04:06:00Z"/>
                <w:rFonts w:ascii="Arial" w:hAnsi="Arial" w:cs="Arial"/>
                <w:sz w:val="22"/>
                <w:szCs w:val="22"/>
              </w:rPr>
            </w:pPr>
            <w:ins w:id="1105" w:author="Venable, Isaac" w:date="2024-05-21T21:06:00Z" w16du:dateUtc="2024-05-22T04:06: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1106" w:author="Venable, Isaac" w:date="2024-05-21T21:09:00Z" w16du:dateUtc="2024-05-22T04:09:00Z">
              <w:r>
                <w:rPr>
                  <w:rFonts w:ascii="Arial" w:hAnsi="Arial" w:cs="Arial"/>
                  <w:sz w:val="22"/>
                  <w:szCs w:val="22"/>
                </w:rPr>
                <w:t>Includes the previously saved race splits</w:t>
              </w:r>
            </w:ins>
          </w:p>
          <w:p w14:paraId="7DA8C113" w14:textId="02107C17" w:rsidR="00F43FCD" w:rsidRPr="007769BC" w:rsidRDefault="00F43FCD" w:rsidP="00376A9F">
            <w:pPr>
              <w:tabs>
                <w:tab w:val="left" w:pos="720"/>
              </w:tabs>
              <w:rPr>
                <w:ins w:id="1107" w:author="Venable, Isaac" w:date="2024-05-21T21:06:00Z" w16du:dateUtc="2024-05-22T04:06:00Z"/>
                <w:rFonts w:ascii="Arial" w:hAnsi="Arial" w:cs="Arial"/>
                <w:sz w:val="22"/>
                <w:szCs w:val="22"/>
              </w:rPr>
            </w:pPr>
            <w:ins w:id="1108" w:author="Venable, Isaac" w:date="2024-05-21T21:06:00Z" w16du:dateUtc="2024-05-22T04:06: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1109" w:author="Venable, Isaac" w:date="2024-05-21T21:11:00Z" w16du:dateUtc="2024-05-22T04:11:00Z">
              <w:r>
                <w:rPr>
                  <w:rFonts w:ascii="Arial" w:hAnsi="Arial" w:cs="Arial"/>
                  <w:sz w:val="22"/>
                  <w:szCs w:val="22"/>
                </w:rPr>
                <w:t>This can</w:t>
              </w:r>
            </w:ins>
            <w:ins w:id="1110" w:author="Venable, Isaac" w:date="2024-05-21T21:10:00Z" w16du:dateUtc="2024-05-22T04:10:00Z">
              <w:r>
                <w:rPr>
                  <w:rFonts w:ascii="Arial" w:hAnsi="Arial" w:cs="Arial"/>
                  <w:sz w:val="22"/>
                  <w:szCs w:val="22"/>
                </w:rPr>
                <w:t xml:space="preserve"> be used during the pace calculations if the runner chooses to “race” against the race plan</w:t>
              </w:r>
            </w:ins>
          </w:p>
          <w:p w14:paraId="4E03FAF9" w14:textId="6F8B80B1" w:rsidR="00F43FCD" w:rsidRPr="007769BC" w:rsidRDefault="00F43FCD" w:rsidP="00376A9F">
            <w:pPr>
              <w:tabs>
                <w:tab w:val="left" w:pos="720"/>
              </w:tabs>
              <w:rPr>
                <w:ins w:id="1111" w:author="Venable, Isaac" w:date="2024-05-21T21:06:00Z" w16du:dateUtc="2024-05-22T04:06:00Z"/>
                <w:rFonts w:ascii="Arial" w:hAnsi="Arial" w:cs="Arial"/>
                <w:sz w:val="22"/>
                <w:szCs w:val="22"/>
              </w:rPr>
            </w:pPr>
            <w:ins w:id="1112" w:author="Venable, Isaac" w:date="2024-05-21T21:06:00Z" w16du:dateUtc="2024-05-22T04:06: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ins>
            <w:ins w:id="1113" w:author="Venable, Isaac" w:date="2024-05-21T21:10:00Z" w16du:dateUtc="2024-05-22T04:10:00Z">
              <w:r>
                <w:rPr>
                  <w:rFonts w:ascii="Arial" w:hAnsi="Arial" w:cs="Arial"/>
                  <w:sz w:val="22"/>
                  <w:szCs w:val="22"/>
                </w:rPr>
                <w:t xml:space="preserve"> N/A</w:t>
              </w:r>
            </w:ins>
            <w:ins w:id="1114" w:author="Venable, Isaac" w:date="2024-05-21T21:06:00Z" w16du:dateUtc="2024-05-22T04:06:00Z">
              <w:r w:rsidRPr="007769BC">
                <w:rPr>
                  <w:rFonts w:ascii="Arial" w:hAnsi="Arial" w:cs="Arial"/>
                  <w:sz w:val="22"/>
                  <w:szCs w:val="22"/>
                </w:rPr>
                <w:t xml:space="preserve"> </w:t>
              </w:r>
            </w:ins>
          </w:p>
        </w:tc>
      </w:tr>
      <w:tr w:rsidR="00F43FCD" w:rsidRPr="007769BC" w14:paraId="45024A1D" w14:textId="77777777" w:rsidTr="00376A9F">
        <w:trPr>
          <w:ins w:id="1115" w:author="Venable, Isaac" w:date="2024-05-21T21:06:00Z" w16du:dateUtc="2024-05-22T04:06:00Z"/>
        </w:trPr>
        <w:tc>
          <w:tcPr>
            <w:tcW w:w="9576" w:type="dxa"/>
            <w:gridSpan w:val="4"/>
            <w:shd w:val="clear" w:color="auto" w:fill="auto"/>
          </w:tcPr>
          <w:p w14:paraId="28A899F8" w14:textId="77777777" w:rsidR="00F43FCD" w:rsidRPr="007769BC" w:rsidRDefault="00F43FCD" w:rsidP="00376A9F">
            <w:pPr>
              <w:rPr>
                <w:ins w:id="1116" w:author="Venable, Isaac" w:date="2024-05-21T21:06:00Z" w16du:dateUtc="2024-05-22T04:06:00Z"/>
                <w:rFonts w:ascii="Arial" w:hAnsi="Arial" w:cs="Arial"/>
                <w:sz w:val="22"/>
                <w:szCs w:val="22"/>
              </w:rPr>
            </w:pPr>
            <w:ins w:id="1117" w:author="Venable, Isaac" w:date="2024-05-21T21:06:00Z" w16du:dateUtc="2024-05-22T04:06: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67277F4E" w14:textId="338EB424" w:rsidR="00F43FCD" w:rsidRDefault="00F43FCD" w:rsidP="00F43FCD">
            <w:pPr>
              <w:pStyle w:val="ListParagraph"/>
              <w:numPr>
                <w:ilvl w:val="0"/>
                <w:numId w:val="33"/>
              </w:numPr>
              <w:rPr>
                <w:ins w:id="1118" w:author="Venable, Isaac" w:date="2024-05-21T21:11:00Z" w16du:dateUtc="2024-05-22T04:11:00Z"/>
                <w:rFonts w:ascii="Arial" w:hAnsi="Arial" w:cs="Arial"/>
                <w:sz w:val="22"/>
                <w:szCs w:val="22"/>
              </w:rPr>
            </w:pPr>
            <w:ins w:id="1119" w:author="Venable, Isaac" w:date="2024-05-21T21:11:00Z" w16du:dateUtc="2024-05-22T04:11:00Z">
              <w:r>
                <w:rPr>
                  <w:rFonts w:ascii="Arial" w:hAnsi="Arial" w:cs="Arial"/>
                  <w:sz w:val="22"/>
                  <w:szCs w:val="22"/>
                </w:rPr>
                <w:t>The runner starts the race plan creation process with either a goal time or a previous race</w:t>
              </w:r>
            </w:ins>
          </w:p>
          <w:p w14:paraId="30240758" w14:textId="63030462" w:rsidR="00F43FCD" w:rsidRDefault="00F43FCD" w:rsidP="00F43FCD">
            <w:pPr>
              <w:pStyle w:val="ListParagraph"/>
              <w:numPr>
                <w:ilvl w:val="0"/>
                <w:numId w:val="33"/>
              </w:numPr>
              <w:rPr>
                <w:ins w:id="1120" w:author="Venable, Isaac" w:date="2024-05-21T21:13:00Z" w16du:dateUtc="2024-05-22T04:13:00Z"/>
                <w:rFonts w:ascii="Arial" w:hAnsi="Arial" w:cs="Arial"/>
                <w:sz w:val="22"/>
                <w:szCs w:val="22"/>
              </w:rPr>
            </w:pPr>
            <w:ins w:id="1121" w:author="Venable, Isaac" w:date="2024-05-21T21:11:00Z" w16du:dateUtc="2024-05-22T04:11:00Z">
              <w:r>
                <w:rPr>
                  <w:rFonts w:ascii="Arial" w:hAnsi="Arial" w:cs="Arial"/>
                  <w:sz w:val="22"/>
                  <w:szCs w:val="22"/>
                </w:rPr>
                <w:t xml:space="preserve">The runner then </w:t>
              </w:r>
            </w:ins>
            <w:ins w:id="1122" w:author="Venable, Isaac" w:date="2024-05-21T21:12:00Z" w16du:dateUtc="2024-05-22T04:12:00Z">
              <w:r w:rsidR="00B345B8">
                <w:rPr>
                  <w:rFonts w:ascii="Arial" w:hAnsi="Arial" w:cs="Arial"/>
                  <w:sz w:val="22"/>
                  <w:szCs w:val="22"/>
                </w:rPr>
                <w:t xml:space="preserve">can adjust the splits if they </w:t>
              </w:r>
            </w:ins>
            <w:ins w:id="1123" w:author="Venable, Isaac" w:date="2024-05-21T21:13:00Z" w16du:dateUtc="2024-05-22T04:13:00Z">
              <w:r w:rsidR="00B345B8">
                <w:rPr>
                  <w:rFonts w:ascii="Arial" w:hAnsi="Arial" w:cs="Arial"/>
                  <w:sz w:val="22"/>
                  <w:szCs w:val="22"/>
                </w:rPr>
                <w:t>deem necessary</w:t>
              </w:r>
            </w:ins>
          </w:p>
          <w:p w14:paraId="5DD657EA" w14:textId="582FB1FA" w:rsidR="00B345B8" w:rsidRPr="00F43FCD" w:rsidRDefault="00B345B8" w:rsidP="00F43FCD">
            <w:pPr>
              <w:pStyle w:val="ListParagraph"/>
              <w:numPr>
                <w:ilvl w:val="0"/>
                <w:numId w:val="33"/>
              </w:numPr>
              <w:rPr>
                <w:ins w:id="1124" w:author="Venable, Isaac" w:date="2024-05-21T21:06:00Z" w16du:dateUtc="2024-05-22T04:06:00Z"/>
                <w:rFonts w:ascii="Arial" w:hAnsi="Arial" w:cs="Arial"/>
                <w:sz w:val="22"/>
                <w:szCs w:val="22"/>
                <w:rPrChange w:id="1125" w:author="Venable, Isaac" w:date="2024-05-21T21:10:00Z" w16du:dateUtc="2024-05-22T04:10:00Z">
                  <w:rPr>
                    <w:ins w:id="1126" w:author="Venable, Isaac" w:date="2024-05-21T21:06:00Z" w16du:dateUtc="2024-05-22T04:06:00Z"/>
                  </w:rPr>
                </w:rPrChange>
              </w:rPr>
              <w:pPrChange w:id="1127" w:author="Venable, Isaac" w:date="2024-05-21T21:10:00Z" w16du:dateUtc="2024-05-22T04:10:00Z">
                <w:pPr/>
              </w:pPrChange>
            </w:pPr>
            <w:ins w:id="1128" w:author="Venable, Isaac" w:date="2024-05-21T21:13:00Z" w16du:dateUtc="2024-05-22T04:13:00Z">
              <w:r>
                <w:rPr>
                  <w:rFonts w:ascii="Arial" w:hAnsi="Arial" w:cs="Arial"/>
                  <w:sz w:val="22"/>
                  <w:szCs w:val="22"/>
                </w:rPr>
                <w:t>The runner can save the race plan to run against later (it gets saved in the same format as a regular race)</w:t>
              </w:r>
            </w:ins>
          </w:p>
          <w:p w14:paraId="714BC6B9" w14:textId="77777777" w:rsidR="00F43FCD" w:rsidRPr="007769BC" w:rsidRDefault="00F43FCD" w:rsidP="00376A9F">
            <w:pPr>
              <w:rPr>
                <w:ins w:id="1129" w:author="Venable, Isaac" w:date="2024-05-21T21:06:00Z" w16du:dateUtc="2024-05-22T04:06:00Z"/>
                <w:rFonts w:ascii="Arial" w:hAnsi="Arial" w:cs="Arial"/>
                <w:sz w:val="22"/>
                <w:szCs w:val="22"/>
              </w:rPr>
            </w:pPr>
          </w:p>
          <w:p w14:paraId="486F2D28" w14:textId="77777777" w:rsidR="00F43FCD" w:rsidRPr="007769BC" w:rsidRDefault="00F43FCD" w:rsidP="00376A9F">
            <w:pPr>
              <w:rPr>
                <w:ins w:id="1130" w:author="Venable, Isaac" w:date="2024-05-21T21:06:00Z" w16du:dateUtc="2024-05-22T04:06:00Z"/>
                <w:rFonts w:ascii="Arial" w:hAnsi="Arial" w:cs="Arial"/>
                <w:sz w:val="22"/>
                <w:szCs w:val="22"/>
              </w:rPr>
            </w:pPr>
          </w:p>
          <w:p w14:paraId="6C243B42" w14:textId="77777777" w:rsidR="00F43FCD" w:rsidRPr="007769BC" w:rsidRDefault="00F43FCD" w:rsidP="00376A9F">
            <w:pPr>
              <w:rPr>
                <w:ins w:id="1131" w:author="Venable, Isaac" w:date="2024-05-21T21:06:00Z" w16du:dateUtc="2024-05-22T04:06:00Z"/>
                <w:rFonts w:ascii="Arial" w:hAnsi="Arial" w:cs="Arial"/>
                <w:sz w:val="22"/>
                <w:szCs w:val="22"/>
              </w:rPr>
            </w:pPr>
          </w:p>
        </w:tc>
      </w:tr>
      <w:tr w:rsidR="00F43FCD" w:rsidRPr="007769BC" w14:paraId="59E4B7AA" w14:textId="77777777" w:rsidTr="00376A9F">
        <w:trPr>
          <w:trHeight w:val="498"/>
          <w:ins w:id="1132" w:author="Venable, Isaac" w:date="2024-05-21T21:06:00Z" w16du:dateUtc="2024-05-22T04:06:00Z"/>
        </w:trPr>
        <w:tc>
          <w:tcPr>
            <w:tcW w:w="9576" w:type="dxa"/>
            <w:gridSpan w:val="4"/>
            <w:shd w:val="clear" w:color="auto" w:fill="auto"/>
          </w:tcPr>
          <w:p w14:paraId="03E20D2F" w14:textId="77777777" w:rsidR="00F43FCD" w:rsidRDefault="00F43FCD" w:rsidP="00376A9F">
            <w:pPr>
              <w:rPr>
                <w:ins w:id="1133" w:author="Venable, Isaac" w:date="2024-05-21T21:06:00Z" w16du:dateUtc="2024-05-22T04:06:00Z"/>
                <w:rFonts w:ascii="Arial" w:hAnsi="Arial" w:cs="Arial"/>
                <w:sz w:val="22"/>
                <w:szCs w:val="22"/>
              </w:rPr>
            </w:pPr>
            <w:ins w:id="1134" w:author="Venable, Isaac" w:date="2024-05-21T21:06:00Z" w16du:dateUtc="2024-05-22T04:06: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ins>
          </w:p>
          <w:p w14:paraId="01C8CDA7" w14:textId="18FDC301" w:rsidR="00F43FCD" w:rsidRPr="00B345B8" w:rsidRDefault="00B345B8" w:rsidP="00376A9F">
            <w:pPr>
              <w:pStyle w:val="ListParagraph"/>
              <w:numPr>
                <w:ilvl w:val="0"/>
                <w:numId w:val="34"/>
              </w:numPr>
              <w:rPr>
                <w:ins w:id="1135" w:author="Venable, Isaac" w:date="2024-05-21T21:06:00Z" w16du:dateUtc="2024-05-22T04:06:00Z"/>
                <w:rFonts w:ascii="Arial" w:hAnsi="Arial" w:cs="Arial"/>
                <w:sz w:val="22"/>
                <w:szCs w:val="22"/>
                <w:rPrChange w:id="1136" w:author="Venable, Isaac" w:date="2024-05-21T21:17:00Z" w16du:dateUtc="2024-05-22T04:17:00Z">
                  <w:rPr>
                    <w:ins w:id="1137" w:author="Venable, Isaac" w:date="2024-05-21T21:06:00Z" w16du:dateUtc="2024-05-22T04:06:00Z"/>
                  </w:rPr>
                </w:rPrChange>
              </w:rPr>
              <w:pPrChange w:id="1138" w:author="Venable, Isaac" w:date="2024-05-21T21:17:00Z" w16du:dateUtc="2024-05-22T04:17:00Z">
                <w:pPr/>
              </w:pPrChange>
            </w:pPr>
            <w:ins w:id="1139" w:author="Venable, Isaac" w:date="2024-05-21T21:16:00Z" w16du:dateUtc="2024-05-22T04:16:00Z">
              <w:r>
                <w:rPr>
                  <w:rFonts w:ascii="Arial" w:hAnsi="Arial" w:cs="Arial"/>
                  <w:sz w:val="22"/>
                  <w:szCs w:val="22"/>
                </w:rPr>
                <w:t>W</w:t>
              </w:r>
              <w:r>
                <w:rPr>
                  <w:rFonts w:ascii="Arial" w:hAnsi="Arial" w:cs="Arial"/>
                  <w:szCs w:val="22"/>
                </w:rPr>
                <w:t>hen creating the plan, there will be additional settings that can be adjusted, such as whether you want to po</w:t>
              </w:r>
            </w:ins>
            <w:ins w:id="1140" w:author="Venable, Isaac" w:date="2024-05-21T21:17:00Z" w16du:dateUtc="2024-05-22T04:17:00Z">
              <w:r>
                <w:rPr>
                  <w:rFonts w:ascii="Arial" w:hAnsi="Arial" w:cs="Arial"/>
                  <w:szCs w:val="22"/>
                </w:rPr>
                <w:t>sitive-split or negative-split, and if you have a really fast last lap</w:t>
              </w:r>
            </w:ins>
          </w:p>
          <w:p w14:paraId="0F863ADD" w14:textId="77777777" w:rsidR="00F43FCD" w:rsidRPr="007769BC" w:rsidRDefault="00F43FCD" w:rsidP="00376A9F">
            <w:pPr>
              <w:rPr>
                <w:ins w:id="1141" w:author="Venable, Isaac" w:date="2024-05-21T21:06:00Z" w16du:dateUtc="2024-05-22T04:06:00Z"/>
                <w:rFonts w:ascii="Arial" w:hAnsi="Arial" w:cs="Arial"/>
                <w:sz w:val="22"/>
                <w:szCs w:val="22"/>
              </w:rPr>
            </w:pPr>
          </w:p>
          <w:p w14:paraId="2B8CF6CC" w14:textId="77777777" w:rsidR="00F43FCD" w:rsidRPr="007769BC" w:rsidRDefault="00F43FCD" w:rsidP="00376A9F">
            <w:pPr>
              <w:rPr>
                <w:ins w:id="1142" w:author="Venable, Isaac" w:date="2024-05-21T21:06:00Z" w16du:dateUtc="2024-05-22T04:06:00Z"/>
                <w:rFonts w:ascii="Arial" w:hAnsi="Arial" w:cs="Arial"/>
                <w:sz w:val="22"/>
                <w:szCs w:val="22"/>
              </w:rPr>
            </w:pPr>
          </w:p>
        </w:tc>
      </w:tr>
      <w:tr w:rsidR="00F43FCD" w:rsidRPr="007769BC" w14:paraId="2D95EA1B" w14:textId="77777777" w:rsidTr="00376A9F">
        <w:trPr>
          <w:ins w:id="1143" w:author="Venable, Isaac" w:date="2024-05-21T21:06:00Z" w16du:dateUtc="2024-05-22T04:06:00Z"/>
        </w:trPr>
        <w:tc>
          <w:tcPr>
            <w:tcW w:w="9576" w:type="dxa"/>
            <w:gridSpan w:val="4"/>
            <w:shd w:val="clear" w:color="auto" w:fill="auto"/>
          </w:tcPr>
          <w:p w14:paraId="3666E081" w14:textId="77777777" w:rsidR="00F43FCD" w:rsidRDefault="00F43FCD" w:rsidP="00376A9F">
            <w:pPr>
              <w:rPr>
                <w:ins w:id="1144" w:author="Venable, Isaac" w:date="2024-05-21T21:06:00Z" w16du:dateUtc="2024-05-22T04:06:00Z"/>
                <w:rFonts w:ascii="Arial" w:hAnsi="Arial" w:cs="Arial"/>
                <w:sz w:val="22"/>
                <w:szCs w:val="22"/>
              </w:rPr>
            </w:pPr>
            <w:ins w:id="1145" w:author="Venable, Isaac" w:date="2024-05-21T21:06:00Z" w16du:dateUtc="2024-05-22T04:06: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23BF9659" w14:textId="4AF125C4" w:rsidR="00F43FCD" w:rsidRPr="00B345B8" w:rsidRDefault="00B345B8" w:rsidP="00B345B8">
            <w:pPr>
              <w:pStyle w:val="ListParagraph"/>
              <w:numPr>
                <w:ilvl w:val="0"/>
                <w:numId w:val="28"/>
              </w:numPr>
              <w:rPr>
                <w:ins w:id="1146" w:author="Venable, Isaac" w:date="2024-05-21T21:06:00Z" w16du:dateUtc="2024-05-22T04:06:00Z"/>
                <w:rFonts w:ascii="Arial" w:hAnsi="Arial" w:cs="Arial"/>
                <w:sz w:val="22"/>
                <w:szCs w:val="22"/>
                <w:rPrChange w:id="1147" w:author="Venable, Isaac" w:date="2024-05-21T21:14:00Z" w16du:dateUtc="2024-05-22T04:14:00Z">
                  <w:rPr>
                    <w:ins w:id="1148" w:author="Venable, Isaac" w:date="2024-05-21T21:06:00Z" w16du:dateUtc="2024-05-22T04:06:00Z"/>
                  </w:rPr>
                </w:rPrChange>
              </w:rPr>
              <w:pPrChange w:id="1149" w:author="Venable, Isaac" w:date="2024-05-21T21:14:00Z" w16du:dateUtc="2024-05-22T04:14:00Z">
                <w:pPr/>
              </w:pPrChange>
            </w:pPr>
            <w:ins w:id="1150" w:author="Venable, Isaac" w:date="2024-05-21T21:14:00Z" w16du:dateUtc="2024-05-22T04:14:00Z">
              <w:r>
                <w:rPr>
                  <w:rFonts w:ascii="Arial" w:hAnsi="Arial" w:cs="Arial"/>
                  <w:sz w:val="22"/>
                  <w:szCs w:val="22"/>
                </w:rPr>
                <w:t>If the runner tries to create a race plan with impossible splits (too fast, negative splits, etc.), it will not save</w:t>
              </w:r>
            </w:ins>
          </w:p>
          <w:p w14:paraId="07F793E0" w14:textId="77777777" w:rsidR="00F43FCD" w:rsidRDefault="00F43FCD" w:rsidP="00376A9F">
            <w:pPr>
              <w:rPr>
                <w:ins w:id="1151" w:author="Venable, Isaac" w:date="2024-05-21T21:06:00Z" w16du:dateUtc="2024-05-22T04:06:00Z"/>
                <w:rFonts w:ascii="Arial" w:hAnsi="Arial" w:cs="Arial"/>
                <w:sz w:val="22"/>
                <w:szCs w:val="22"/>
              </w:rPr>
            </w:pPr>
          </w:p>
          <w:p w14:paraId="3FF0AD0D" w14:textId="77777777" w:rsidR="00F43FCD" w:rsidRDefault="00F43FCD" w:rsidP="00376A9F">
            <w:pPr>
              <w:rPr>
                <w:ins w:id="1152" w:author="Venable, Isaac" w:date="2024-05-21T21:06:00Z" w16du:dateUtc="2024-05-22T04:06:00Z"/>
                <w:rFonts w:ascii="Arial" w:hAnsi="Arial" w:cs="Arial"/>
                <w:sz w:val="22"/>
                <w:szCs w:val="22"/>
              </w:rPr>
            </w:pPr>
          </w:p>
          <w:p w14:paraId="0F2B99CD" w14:textId="77777777" w:rsidR="00F43FCD" w:rsidRDefault="00F43FCD" w:rsidP="00376A9F">
            <w:pPr>
              <w:rPr>
                <w:ins w:id="1153" w:author="Venable, Isaac" w:date="2024-05-21T21:06:00Z" w16du:dateUtc="2024-05-22T04:06:00Z"/>
                <w:rFonts w:ascii="Arial" w:hAnsi="Arial" w:cs="Arial"/>
                <w:sz w:val="22"/>
                <w:szCs w:val="22"/>
              </w:rPr>
            </w:pPr>
          </w:p>
          <w:p w14:paraId="16B80B4B" w14:textId="77777777" w:rsidR="00F43FCD" w:rsidRPr="007769BC" w:rsidRDefault="00F43FCD" w:rsidP="00376A9F">
            <w:pPr>
              <w:rPr>
                <w:ins w:id="1154" w:author="Venable, Isaac" w:date="2024-05-21T21:06:00Z" w16du:dateUtc="2024-05-22T04:06:00Z"/>
                <w:rFonts w:ascii="Arial" w:hAnsi="Arial" w:cs="Arial"/>
                <w:sz w:val="22"/>
                <w:szCs w:val="22"/>
              </w:rPr>
            </w:pPr>
          </w:p>
        </w:tc>
      </w:tr>
      <w:tr w:rsidR="00F43FCD" w:rsidRPr="007769BC" w14:paraId="65B71ADF" w14:textId="77777777" w:rsidTr="00376A9F">
        <w:trPr>
          <w:ins w:id="1155" w:author="Venable, Isaac" w:date="2024-05-21T21:06:00Z" w16du:dateUtc="2024-05-22T04:06:00Z"/>
        </w:trPr>
        <w:tc>
          <w:tcPr>
            <w:tcW w:w="9576" w:type="dxa"/>
            <w:gridSpan w:val="4"/>
            <w:shd w:val="clear" w:color="auto" w:fill="auto"/>
          </w:tcPr>
          <w:p w14:paraId="6B42C793" w14:textId="77777777" w:rsidR="00F43FCD" w:rsidRDefault="00F43FCD" w:rsidP="00376A9F">
            <w:pPr>
              <w:rPr>
                <w:ins w:id="1156" w:author="Venable, Isaac" w:date="2024-05-21T21:06:00Z" w16du:dateUtc="2024-05-22T04:06:00Z"/>
                <w:rFonts w:ascii="Arial" w:hAnsi="Arial" w:cs="Arial"/>
                <w:b/>
                <w:sz w:val="22"/>
                <w:szCs w:val="22"/>
              </w:rPr>
            </w:pPr>
            <w:ins w:id="1157" w:author="Venable, Isaac" w:date="2024-05-21T21:06:00Z" w16du:dateUtc="2024-05-22T04:06:00Z">
              <w:r w:rsidRPr="004D69D3">
                <w:rPr>
                  <w:rFonts w:ascii="Arial" w:hAnsi="Arial" w:cs="Arial"/>
                  <w:b/>
                  <w:sz w:val="22"/>
                  <w:szCs w:val="22"/>
                </w:rPr>
                <w:t>Special Requirements:</w:t>
              </w:r>
              <w:r w:rsidRPr="009D6144">
                <w:rPr>
                  <w:rFonts w:ascii="Arial" w:hAnsi="Arial" w:cs="Arial"/>
                  <w:b/>
                  <w:sz w:val="22"/>
                  <w:szCs w:val="22"/>
                </w:rPr>
                <w:t xml:space="preserve"> </w:t>
              </w:r>
            </w:ins>
          </w:p>
          <w:p w14:paraId="7BEF5453" w14:textId="77777777" w:rsidR="00F43FCD" w:rsidRDefault="00F43FCD" w:rsidP="00376A9F">
            <w:pPr>
              <w:rPr>
                <w:ins w:id="1158" w:author="Venable, Isaac" w:date="2024-05-21T21:06:00Z" w16du:dateUtc="2024-05-22T04:06:00Z"/>
                <w:rFonts w:ascii="Arial" w:hAnsi="Arial" w:cs="Arial"/>
                <w:b/>
                <w:sz w:val="22"/>
                <w:szCs w:val="22"/>
              </w:rPr>
            </w:pPr>
          </w:p>
          <w:p w14:paraId="2782F328" w14:textId="77777777" w:rsidR="00F43FCD" w:rsidRPr="007769BC" w:rsidRDefault="00F43FCD" w:rsidP="00376A9F">
            <w:pPr>
              <w:rPr>
                <w:ins w:id="1159" w:author="Venable, Isaac" w:date="2024-05-21T21:06:00Z" w16du:dateUtc="2024-05-22T04:06:00Z"/>
                <w:rFonts w:ascii="Arial" w:hAnsi="Arial" w:cs="Arial"/>
                <w:b/>
                <w:sz w:val="22"/>
                <w:szCs w:val="22"/>
              </w:rPr>
            </w:pPr>
          </w:p>
        </w:tc>
      </w:tr>
      <w:tr w:rsidR="00F43FCD" w:rsidRPr="007769BC" w14:paraId="4E21AA1E" w14:textId="77777777" w:rsidTr="00376A9F">
        <w:trPr>
          <w:ins w:id="1160" w:author="Venable, Isaac" w:date="2024-05-21T21:06:00Z" w16du:dateUtc="2024-05-22T04:06:00Z"/>
        </w:trPr>
        <w:tc>
          <w:tcPr>
            <w:tcW w:w="9576" w:type="dxa"/>
            <w:gridSpan w:val="4"/>
            <w:shd w:val="clear" w:color="auto" w:fill="auto"/>
          </w:tcPr>
          <w:p w14:paraId="3C8ED8F2" w14:textId="77777777" w:rsidR="00F43FCD" w:rsidRPr="00CC2AD7" w:rsidRDefault="00F43FCD" w:rsidP="00376A9F">
            <w:pPr>
              <w:rPr>
                <w:ins w:id="1161" w:author="Venable, Isaac" w:date="2024-05-21T21:06:00Z" w16du:dateUtc="2024-05-22T04:06:00Z"/>
                <w:rFonts w:ascii="Arial" w:hAnsi="Arial" w:cs="Arial"/>
                <w:b/>
                <w:sz w:val="22"/>
                <w:szCs w:val="22"/>
              </w:rPr>
            </w:pPr>
            <w:ins w:id="1162" w:author="Venable, Isaac" w:date="2024-05-21T21:06:00Z" w16du:dateUtc="2024-05-22T04:06:00Z">
              <w:r w:rsidRPr="00CC2AD7">
                <w:rPr>
                  <w:rFonts w:ascii="Arial" w:hAnsi="Arial" w:cs="Arial"/>
                  <w:b/>
                  <w:sz w:val="22"/>
                  <w:szCs w:val="22"/>
                </w:rPr>
                <w:t xml:space="preserve">To do/Issues: </w:t>
              </w:r>
            </w:ins>
          </w:p>
          <w:p w14:paraId="4F258006" w14:textId="77777777" w:rsidR="00F43FCD" w:rsidRDefault="00F43FCD" w:rsidP="00376A9F">
            <w:pPr>
              <w:rPr>
                <w:ins w:id="1163" w:author="Venable, Isaac" w:date="2024-05-21T21:06:00Z" w16du:dateUtc="2024-05-22T04:06:00Z"/>
                <w:rFonts w:cs="Arial"/>
                <w:b/>
                <w:sz w:val="22"/>
                <w:szCs w:val="22"/>
              </w:rPr>
            </w:pPr>
          </w:p>
          <w:p w14:paraId="6CAD444A" w14:textId="77777777" w:rsidR="00F43FCD" w:rsidRPr="004D69D3" w:rsidRDefault="00F43FCD" w:rsidP="00376A9F">
            <w:pPr>
              <w:rPr>
                <w:ins w:id="1164" w:author="Venable, Isaac" w:date="2024-05-21T21:06:00Z" w16du:dateUtc="2024-05-22T04:06:00Z"/>
                <w:rFonts w:ascii="Arial" w:hAnsi="Arial" w:cs="Arial"/>
                <w:b/>
                <w:sz w:val="22"/>
                <w:szCs w:val="22"/>
              </w:rPr>
            </w:pPr>
          </w:p>
        </w:tc>
      </w:tr>
    </w:tbl>
    <w:p w14:paraId="7001DEA2" w14:textId="28499914" w:rsidR="00967EC6" w:rsidRDefault="00967EC6" w:rsidP="00967EC6">
      <w:pPr>
        <w:pStyle w:val="BodyText"/>
        <w:keepNext/>
        <w:tabs>
          <w:tab w:val="left" w:pos="540"/>
        </w:tabs>
        <w:spacing w:before="240"/>
        <w:ind w:left="547" w:hanging="547"/>
        <w:outlineLvl w:val="0"/>
        <w:rPr>
          <w:ins w:id="1165" w:author="Venable, Isaac" w:date="2024-05-21T21:22:00Z" w16du:dateUtc="2024-05-22T04:22:00Z"/>
          <w:rFonts w:ascii="Calibri" w:hAnsi="Calibri"/>
          <w:color w:val="000000" w:themeColor="text1"/>
          <w:szCs w:val="24"/>
          <w:u w:val="single"/>
        </w:rPr>
      </w:pPr>
      <w:bookmarkStart w:id="1166" w:name="_Toc167220940"/>
      <w:ins w:id="1167" w:author="Venable, Isaac" w:date="2024-05-21T21:21:00Z" w16du:dateUtc="2024-05-22T04:21:00Z">
        <w:r>
          <w:rPr>
            <w:rFonts w:ascii="Calibri" w:hAnsi="Calibri"/>
            <w:color w:val="000000" w:themeColor="text1"/>
            <w:szCs w:val="24"/>
            <w:u w:val="single"/>
          </w:rPr>
          <w:lastRenderedPageBreak/>
          <w:t>6</w:t>
        </w:r>
        <w:r w:rsidRPr="003815B0">
          <w:rPr>
            <w:rFonts w:ascii="Calibri" w:hAnsi="Calibri"/>
            <w:color w:val="000000" w:themeColor="text1"/>
            <w:szCs w:val="24"/>
            <w:u w:val="single"/>
          </w:rPr>
          <w:t>.0</w:t>
        </w:r>
        <w:r w:rsidRPr="003815B0">
          <w:rPr>
            <w:rFonts w:ascii="Calibri" w:hAnsi="Calibri"/>
            <w:color w:val="000000" w:themeColor="text1"/>
            <w:szCs w:val="24"/>
            <w:u w:val="single"/>
          </w:rPr>
          <w:tab/>
        </w:r>
      </w:ins>
      <w:ins w:id="1168" w:author="Venable, Isaac" w:date="2024-05-21T21:22:00Z" w16du:dateUtc="2024-05-22T04:22:00Z">
        <w:r>
          <w:rPr>
            <w:rFonts w:ascii="Calibri" w:hAnsi="Calibri"/>
            <w:color w:val="000000" w:themeColor="text1"/>
            <w:szCs w:val="24"/>
            <w:u w:val="single"/>
          </w:rPr>
          <w:t>System Evolution</w:t>
        </w:r>
        <w:bookmarkEnd w:id="1166"/>
      </w:ins>
    </w:p>
    <w:p w14:paraId="580E2BFA" w14:textId="1FD8F77C" w:rsidR="00967EC6" w:rsidRPr="003465F9" w:rsidRDefault="003465F9" w:rsidP="003465F9">
      <w:pPr>
        <w:pStyle w:val="BodyText"/>
        <w:keepNext/>
        <w:tabs>
          <w:tab w:val="left" w:pos="540"/>
        </w:tabs>
        <w:spacing w:before="240"/>
        <w:ind w:left="547" w:hanging="547"/>
        <w:outlineLvl w:val="0"/>
        <w:rPr>
          <w:ins w:id="1169" w:author="Venable, Isaac" w:date="2024-05-21T21:21:00Z" w16du:dateUtc="2024-05-22T04:21:00Z"/>
          <w:rFonts w:ascii="Calibri" w:hAnsi="Calibri"/>
          <w:b w:val="0"/>
          <w:bCs/>
          <w:color w:val="000000" w:themeColor="text1"/>
          <w:sz w:val="22"/>
          <w:szCs w:val="22"/>
          <w:rPrChange w:id="1170" w:author="Venable, Isaac" w:date="2024-05-21T21:25:00Z" w16du:dateUtc="2024-05-22T04:25:00Z">
            <w:rPr>
              <w:ins w:id="1171" w:author="Venable, Isaac" w:date="2024-05-21T21:21:00Z" w16du:dateUtc="2024-05-22T04:21:00Z"/>
              <w:rFonts w:ascii="Calibri" w:hAnsi="Calibri"/>
              <w:b w:val="0"/>
              <w:bCs/>
              <w:color w:val="000000" w:themeColor="text1"/>
              <w:szCs w:val="24"/>
            </w:rPr>
          </w:rPrChange>
        </w:rPr>
      </w:pPr>
      <w:ins w:id="1172" w:author="Venable, Isaac" w:date="2024-05-21T21:27:00Z" w16du:dateUtc="2024-05-22T04:27:00Z">
        <w:r>
          <w:rPr>
            <w:rFonts w:ascii="Calibri" w:hAnsi="Calibri"/>
            <w:b w:val="0"/>
            <w:bCs/>
            <w:color w:val="000000" w:themeColor="text1"/>
            <w:sz w:val="22"/>
            <w:szCs w:val="22"/>
          </w:rPr>
          <w:tab/>
        </w:r>
      </w:ins>
      <w:bookmarkStart w:id="1173" w:name="_Toc167220941"/>
      <w:ins w:id="1174" w:author="Venable, Isaac" w:date="2024-05-21T21:26:00Z" w16du:dateUtc="2024-05-22T04:26:00Z">
        <w:r>
          <w:rPr>
            <w:rFonts w:ascii="Calibri" w:hAnsi="Calibri"/>
            <w:b w:val="0"/>
            <w:bCs/>
            <w:color w:val="000000" w:themeColor="text1"/>
            <w:sz w:val="22"/>
            <w:szCs w:val="22"/>
          </w:rPr>
          <w:t xml:space="preserve">A few additional features </w:t>
        </w:r>
      </w:ins>
      <w:ins w:id="1175" w:author="Venable, Isaac" w:date="2024-05-21T21:23:00Z" w16du:dateUtc="2024-05-22T04:23:00Z">
        <w:r w:rsidR="004027CB" w:rsidRPr="003465F9">
          <w:rPr>
            <w:rFonts w:ascii="Calibri" w:hAnsi="Calibri"/>
            <w:b w:val="0"/>
            <w:bCs/>
            <w:color w:val="000000" w:themeColor="text1"/>
            <w:sz w:val="22"/>
            <w:szCs w:val="22"/>
            <w:rPrChange w:id="1176" w:author="Venable, Isaac" w:date="2024-05-21T21:25:00Z" w16du:dateUtc="2024-05-22T04:25:00Z">
              <w:rPr>
                <w:rFonts w:ascii="Calibri" w:hAnsi="Calibri"/>
                <w:b w:val="0"/>
                <w:bCs/>
                <w:color w:val="000000" w:themeColor="text1"/>
                <w:szCs w:val="24"/>
              </w:rPr>
            </w:rPrChange>
          </w:rPr>
          <w:t xml:space="preserve">may be added to </w:t>
        </w:r>
        <w:proofErr w:type="spellStart"/>
        <w:r w:rsidR="004027CB" w:rsidRPr="003465F9">
          <w:rPr>
            <w:rFonts w:ascii="Calibri" w:hAnsi="Calibri"/>
            <w:b w:val="0"/>
            <w:bCs/>
            <w:color w:val="000000" w:themeColor="text1"/>
            <w:sz w:val="22"/>
            <w:szCs w:val="22"/>
            <w:rPrChange w:id="1177" w:author="Venable, Isaac" w:date="2024-05-21T21:25:00Z" w16du:dateUtc="2024-05-22T04:25:00Z">
              <w:rPr>
                <w:rFonts w:ascii="Calibri" w:hAnsi="Calibri"/>
                <w:b w:val="0"/>
                <w:bCs/>
                <w:color w:val="000000" w:themeColor="text1"/>
                <w:szCs w:val="24"/>
              </w:rPr>
            </w:rPrChange>
          </w:rPr>
          <w:t>SmartSplits</w:t>
        </w:r>
        <w:proofErr w:type="spellEnd"/>
        <w:r w:rsidR="004027CB" w:rsidRPr="003465F9">
          <w:rPr>
            <w:rFonts w:ascii="Calibri" w:hAnsi="Calibri"/>
            <w:b w:val="0"/>
            <w:bCs/>
            <w:color w:val="000000" w:themeColor="text1"/>
            <w:sz w:val="22"/>
            <w:szCs w:val="22"/>
            <w:rPrChange w:id="1178" w:author="Venable, Isaac" w:date="2024-05-21T21:25:00Z" w16du:dateUtc="2024-05-22T04:25:00Z">
              <w:rPr>
                <w:rFonts w:ascii="Calibri" w:hAnsi="Calibri"/>
                <w:b w:val="0"/>
                <w:bCs/>
                <w:color w:val="000000" w:themeColor="text1"/>
                <w:szCs w:val="24"/>
              </w:rPr>
            </w:rPrChange>
          </w:rPr>
          <w:t xml:space="preserve"> in the future. </w:t>
        </w:r>
      </w:ins>
      <w:ins w:id="1179" w:author="Venable, Isaac" w:date="2024-05-21T21:25:00Z" w16du:dateUtc="2024-05-22T04:25:00Z">
        <w:r w:rsidRPr="003465F9">
          <w:rPr>
            <w:rFonts w:ascii="Calibri" w:hAnsi="Calibri"/>
            <w:b w:val="0"/>
            <w:bCs/>
            <w:color w:val="000000" w:themeColor="text1"/>
            <w:sz w:val="22"/>
            <w:szCs w:val="22"/>
            <w:rPrChange w:id="1180" w:author="Venable, Isaac" w:date="2024-05-21T21:25:00Z" w16du:dateUtc="2024-05-22T04:25:00Z">
              <w:rPr>
                <w:rFonts w:ascii="Calibri" w:hAnsi="Calibri"/>
                <w:b w:val="0"/>
                <w:bCs/>
                <w:color w:val="000000" w:themeColor="text1"/>
                <w:szCs w:val="24"/>
              </w:rPr>
            </w:rPrChange>
          </w:rPr>
          <w:t>One feature</w:t>
        </w:r>
        <w:r>
          <w:rPr>
            <w:rFonts w:ascii="Calibri" w:hAnsi="Calibri"/>
            <w:b w:val="0"/>
            <w:bCs/>
            <w:color w:val="000000" w:themeColor="text1"/>
            <w:sz w:val="22"/>
            <w:szCs w:val="22"/>
          </w:rPr>
          <w:t xml:space="preserve"> already mentioned was the possibility of a text-to-speech reading of the calculations during the </w:t>
        </w:r>
      </w:ins>
      <w:ins w:id="1181" w:author="Venable, Isaac" w:date="2024-05-21T21:26:00Z" w16du:dateUtc="2024-05-22T04:26:00Z">
        <w:r>
          <w:rPr>
            <w:rFonts w:ascii="Calibri" w:hAnsi="Calibri"/>
            <w:b w:val="0"/>
            <w:bCs/>
            <w:color w:val="000000" w:themeColor="text1"/>
            <w:sz w:val="22"/>
            <w:szCs w:val="22"/>
          </w:rPr>
          <w:t>race, which would help the runners get the information they need in a quick, standardized way. Another potential feature would be the ability to get splits for multiple runners at once in the sa</w:t>
        </w:r>
      </w:ins>
      <w:ins w:id="1182" w:author="Venable, Isaac" w:date="2024-05-21T21:27:00Z" w16du:dateUtc="2024-05-22T04:27:00Z">
        <w:r>
          <w:rPr>
            <w:rFonts w:ascii="Calibri" w:hAnsi="Calibri"/>
            <w:b w:val="0"/>
            <w:bCs/>
            <w:color w:val="000000" w:themeColor="text1"/>
            <w:sz w:val="22"/>
            <w:szCs w:val="22"/>
          </w:rPr>
          <w:t xml:space="preserve">me race, which would be especially helpful for coaches and make the app very marketable </w:t>
        </w:r>
      </w:ins>
      <w:ins w:id="1183" w:author="Venable, Isaac" w:date="2024-05-21T21:50:00Z" w16du:dateUtc="2024-05-22T04:50:00Z">
        <w:r w:rsidR="00B60761">
          <w:rPr>
            <w:rFonts w:ascii="Calibri" w:hAnsi="Calibri"/>
            <w:b w:val="0"/>
            <w:bCs/>
            <w:color w:val="000000" w:themeColor="text1"/>
            <w:sz w:val="22"/>
            <w:szCs w:val="22"/>
          </w:rPr>
          <w:t>to</w:t>
        </w:r>
      </w:ins>
      <w:ins w:id="1184" w:author="Venable, Isaac" w:date="2024-05-21T21:27:00Z" w16du:dateUtc="2024-05-22T04:27:00Z">
        <w:r>
          <w:rPr>
            <w:rFonts w:ascii="Calibri" w:hAnsi="Calibri"/>
            <w:b w:val="0"/>
            <w:bCs/>
            <w:color w:val="000000" w:themeColor="text1"/>
            <w:sz w:val="22"/>
            <w:szCs w:val="22"/>
          </w:rPr>
          <w:t xml:space="preserve"> high school track teams. </w:t>
        </w:r>
      </w:ins>
      <w:ins w:id="1185" w:author="Venable, Isaac" w:date="2024-05-21T21:29:00Z" w16du:dateUtc="2024-05-22T04:29:00Z">
        <w:r w:rsidR="00FE70D0">
          <w:rPr>
            <w:rFonts w:ascii="Calibri" w:hAnsi="Calibri"/>
            <w:b w:val="0"/>
            <w:bCs/>
            <w:color w:val="000000" w:themeColor="text1"/>
            <w:sz w:val="22"/>
            <w:szCs w:val="22"/>
          </w:rPr>
          <w:t>Another feature would be for the app to give workout suggestions for the runner based on the results, making</w:t>
        </w:r>
      </w:ins>
      <w:ins w:id="1186" w:author="Venable, Isaac" w:date="2024-05-21T21:28:00Z" w16du:dateUtc="2024-05-22T04:28:00Z">
        <w:r w:rsidR="003B47EC">
          <w:rPr>
            <w:rFonts w:ascii="Calibri" w:hAnsi="Calibri"/>
            <w:b w:val="0"/>
            <w:bCs/>
            <w:color w:val="000000" w:themeColor="text1"/>
            <w:sz w:val="22"/>
            <w:szCs w:val="22"/>
          </w:rPr>
          <w:t xml:space="preserve"> the app more </w:t>
        </w:r>
      </w:ins>
      <w:ins w:id="1187" w:author="Venable, Isaac" w:date="2024-05-21T21:29:00Z" w16du:dateUtc="2024-05-22T04:29:00Z">
        <w:r w:rsidR="003B47EC">
          <w:rPr>
            <w:rFonts w:ascii="Calibri" w:hAnsi="Calibri"/>
            <w:b w:val="0"/>
            <w:bCs/>
            <w:color w:val="000000" w:themeColor="text1"/>
            <w:sz w:val="22"/>
            <w:szCs w:val="22"/>
          </w:rPr>
          <w:t>marketable as a multi-purpose running tool.</w:t>
        </w:r>
        <w:bookmarkEnd w:id="1173"/>
        <w:r w:rsidR="003B47EC">
          <w:rPr>
            <w:rFonts w:ascii="Calibri" w:hAnsi="Calibri"/>
            <w:b w:val="0"/>
            <w:bCs/>
            <w:color w:val="000000" w:themeColor="text1"/>
            <w:sz w:val="22"/>
            <w:szCs w:val="22"/>
          </w:rPr>
          <w:t xml:space="preserve"> </w:t>
        </w:r>
      </w:ins>
    </w:p>
    <w:p w14:paraId="14F5839B" w14:textId="3CB56397" w:rsidR="0097214D" w:rsidRDefault="0097214D" w:rsidP="0097214D">
      <w:pPr>
        <w:pStyle w:val="BodyText"/>
        <w:keepNext/>
        <w:tabs>
          <w:tab w:val="left" w:pos="540"/>
        </w:tabs>
        <w:spacing w:before="240"/>
        <w:ind w:left="547" w:hanging="547"/>
        <w:outlineLvl w:val="0"/>
        <w:rPr>
          <w:ins w:id="1188" w:author="Venable, Isaac" w:date="2024-05-21T21:29:00Z" w16du:dateUtc="2024-05-22T04:29:00Z"/>
          <w:rFonts w:ascii="Calibri" w:hAnsi="Calibri"/>
          <w:color w:val="000000" w:themeColor="text1"/>
          <w:szCs w:val="24"/>
          <w:u w:val="single"/>
        </w:rPr>
      </w:pPr>
      <w:bookmarkStart w:id="1189" w:name="_Toc167220942"/>
      <w:ins w:id="1190" w:author="Venable, Isaac" w:date="2024-05-21T21:29:00Z" w16du:dateUtc="2024-05-22T04:29:00Z">
        <w:r>
          <w:rPr>
            <w:rFonts w:ascii="Calibri" w:hAnsi="Calibri"/>
            <w:color w:val="000000" w:themeColor="text1"/>
            <w:szCs w:val="24"/>
            <w:u w:val="single"/>
          </w:rPr>
          <w:t>7</w:t>
        </w:r>
        <w:r w:rsidRPr="003815B0">
          <w:rPr>
            <w:rFonts w:ascii="Calibri" w:hAnsi="Calibri"/>
            <w:color w:val="000000" w:themeColor="text1"/>
            <w:szCs w:val="24"/>
            <w:u w:val="single"/>
          </w:rPr>
          <w:t>.0</w:t>
        </w:r>
        <w:r w:rsidRPr="003815B0">
          <w:rPr>
            <w:rFonts w:ascii="Calibri" w:hAnsi="Calibri"/>
            <w:color w:val="000000" w:themeColor="text1"/>
            <w:szCs w:val="24"/>
            <w:u w:val="single"/>
          </w:rPr>
          <w:tab/>
        </w:r>
      </w:ins>
      <w:ins w:id="1191" w:author="Venable, Isaac" w:date="2024-05-21T21:30:00Z" w16du:dateUtc="2024-05-22T04:30:00Z">
        <w:r>
          <w:rPr>
            <w:rFonts w:ascii="Calibri" w:hAnsi="Calibri"/>
            <w:color w:val="000000" w:themeColor="text1"/>
            <w:szCs w:val="24"/>
            <w:u w:val="single"/>
          </w:rPr>
          <w:t>Conclusions and Recommendations</w:t>
        </w:r>
      </w:ins>
      <w:bookmarkEnd w:id="1189"/>
    </w:p>
    <w:p w14:paraId="29C694F8" w14:textId="666A5251" w:rsidR="0097214D" w:rsidRPr="00376A9F" w:rsidRDefault="0097214D" w:rsidP="0097214D">
      <w:pPr>
        <w:pStyle w:val="BodyText"/>
        <w:keepNext/>
        <w:tabs>
          <w:tab w:val="left" w:pos="540"/>
        </w:tabs>
        <w:spacing w:before="240"/>
        <w:ind w:left="547" w:hanging="547"/>
        <w:outlineLvl w:val="0"/>
        <w:rPr>
          <w:ins w:id="1192" w:author="Venable, Isaac" w:date="2024-05-21T21:29:00Z" w16du:dateUtc="2024-05-22T04:29:00Z"/>
          <w:rFonts w:ascii="Calibri" w:hAnsi="Calibri"/>
          <w:b w:val="0"/>
          <w:bCs/>
          <w:color w:val="000000" w:themeColor="text1"/>
          <w:sz w:val="22"/>
          <w:szCs w:val="22"/>
        </w:rPr>
      </w:pPr>
      <w:ins w:id="1193" w:author="Venable, Isaac" w:date="2024-05-21T21:29:00Z" w16du:dateUtc="2024-05-22T04:29:00Z">
        <w:r>
          <w:rPr>
            <w:rFonts w:ascii="Calibri" w:hAnsi="Calibri"/>
            <w:b w:val="0"/>
            <w:bCs/>
            <w:color w:val="000000" w:themeColor="text1"/>
            <w:sz w:val="22"/>
            <w:szCs w:val="22"/>
          </w:rPr>
          <w:tab/>
        </w:r>
      </w:ins>
      <w:bookmarkStart w:id="1194" w:name="_Toc167220943"/>
      <w:proofErr w:type="spellStart"/>
      <w:ins w:id="1195" w:author="Venable, Isaac" w:date="2024-05-21T21:32:00Z" w16du:dateUtc="2024-05-22T04:32:00Z">
        <w:r w:rsidR="00A329F3">
          <w:rPr>
            <w:rFonts w:ascii="Calibri" w:hAnsi="Calibri"/>
            <w:b w:val="0"/>
            <w:bCs/>
            <w:color w:val="000000" w:themeColor="text1"/>
            <w:sz w:val="22"/>
            <w:szCs w:val="22"/>
          </w:rPr>
          <w:t>SmartSplits</w:t>
        </w:r>
        <w:proofErr w:type="spellEnd"/>
        <w:r w:rsidR="00A329F3">
          <w:rPr>
            <w:rFonts w:ascii="Calibri" w:hAnsi="Calibri"/>
            <w:b w:val="0"/>
            <w:bCs/>
            <w:color w:val="000000" w:themeColor="text1"/>
            <w:sz w:val="22"/>
            <w:szCs w:val="22"/>
          </w:rPr>
          <w:t xml:space="preserve"> is a small and relatively ine</w:t>
        </w:r>
      </w:ins>
      <w:ins w:id="1196" w:author="Venable, Isaac" w:date="2024-05-21T21:33:00Z" w16du:dateUtc="2024-05-22T04:33:00Z">
        <w:r w:rsidR="00A329F3">
          <w:rPr>
            <w:rFonts w:ascii="Calibri" w:hAnsi="Calibri"/>
            <w:b w:val="0"/>
            <w:bCs/>
            <w:color w:val="000000" w:themeColor="text1"/>
            <w:sz w:val="22"/>
            <w:szCs w:val="22"/>
          </w:rPr>
          <w:t xml:space="preserve">xpensive application with a </w:t>
        </w:r>
      </w:ins>
      <w:ins w:id="1197" w:author="Venable, Isaac" w:date="2024-05-21T21:49:00Z" w16du:dateUtc="2024-05-22T04:49:00Z">
        <w:r w:rsidR="00B60761">
          <w:rPr>
            <w:rFonts w:ascii="Calibri" w:hAnsi="Calibri"/>
            <w:b w:val="0"/>
            <w:bCs/>
            <w:color w:val="000000" w:themeColor="text1"/>
            <w:sz w:val="22"/>
            <w:szCs w:val="22"/>
          </w:rPr>
          <w:t>lot of</w:t>
        </w:r>
      </w:ins>
      <w:ins w:id="1198" w:author="Venable, Isaac" w:date="2024-05-21T21:33:00Z" w16du:dateUtc="2024-05-22T04:33:00Z">
        <w:r w:rsidR="00A329F3">
          <w:rPr>
            <w:rFonts w:ascii="Calibri" w:hAnsi="Calibri"/>
            <w:b w:val="0"/>
            <w:bCs/>
            <w:color w:val="000000" w:themeColor="text1"/>
            <w:sz w:val="22"/>
            <w:szCs w:val="22"/>
          </w:rPr>
          <w:t xml:space="preserve"> potential. </w:t>
        </w:r>
        <w:r w:rsidR="0043350B">
          <w:rPr>
            <w:rFonts w:ascii="Calibri" w:hAnsi="Calibri"/>
            <w:b w:val="0"/>
            <w:bCs/>
            <w:color w:val="000000" w:themeColor="text1"/>
            <w:sz w:val="22"/>
            <w:szCs w:val="22"/>
          </w:rPr>
          <w:t xml:space="preserve">With a goal of helping runners everywhere run their best possible performances, </w:t>
        </w:r>
        <w:proofErr w:type="spellStart"/>
        <w:r w:rsidR="0043350B">
          <w:rPr>
            <w:rFonts w:ascii="Calibri" w:hAnsi="Calibri"/>
            <w:b w:val="0"/>
            <w:bCs/>
            <w:color w:val="000000" w:themeColor="text1"/>
            <w:sz w:val="22"/>
            <w:szCs w:val="22"/>
          </w:rPr>
          <w:t>SmartSplits</w:t>
        </w:r>
        <w:proofErr w:type="spellEnd"/>
        <w:r w:rsidR="0043350B">
          <w:rPr>
            <w:rFonts w:ascii="Calibri" w:hAnsi="Calibri"/>
            <w:b w:val="0"/>
            <w:bCs/>
            <w:color w:val="000000" w:themeColor="text1"/>
            <w:sz w:val="22"/>
            <w:szCs w:val="22"/>
          </w:rPr>
          <w:t xml:space="preserve"> </w:t>
        </w:r>
      </w:ins>
      <w:ins w:id="1199" w:author="Venable, Isaac" w:date="2024-05-21T21:34:00Z" w16du:dateUtc="2024-05-22T04:34:00Z">
        <w:r w:rsidR="0043350B">
          <w:rPr>
            <w:rFonts w:ascii="Calibri" w:hAnsi="Calibri"/>
            <w:b w:val="0"/>
            <w:bCs/>
            <w:color w:val="000000" w:themeColor="text1"/>
            <w:sz w:val="22"/>
            <w:szCs w:val="22"/>
          </w:rPr>
          <w:t xml:space="preserve">could increase runner’s investments </w:t>
        </w:r>
      </w:ins>
      <w:ins w:id="1200" w:author="Venable, Isaac" w:date="2024-05-21T21:35:00Z" w16du:dateUtc="2024-05-22T04:35:00Z">
        <w:r w:rsidR="0043350B">
          <w:rPr>
            <w:rFonts w:ascii="Calibri" w:hAnsi="Calibri"/>
            <w:b w:val="0"/>
            <w:bCs/>
            <w:color w:val="000000" w:themeColor="text1"/>
            <w:sz w:val="22"/>
            <w:szCs w:val="22"/>
          </w:rPr>
          <w:t>in track and field and get</w:t>
        </w:r>
      </w:ins>
      <w:ins w:id="1201" w:author="Venable, Isaac" w:date="2024-05-21T21:34:00Z" w16du:dateUtc="2024-05-22T04:34:00Z">
        <w:r w:rsidR="0043350B">
          <w:rPr>
            <w:rFonts w:ascii="Calibri" w:hAnsi="Calibri"/>
            <w:b w:val="0"/>
            <w:bCs/>
            <w:color w:val="000000" w:themeColor="text1"/>
            <w:sz w:val="22"/>
            <w:szCs w:val="22"/>
          </w:rPr>
          <w:t xml:space="preserve"> new people into the sport. </w:t>
        </w:r>
      </w:ins>
      <w:ins w:id="1202" w:author="Venable, Isaac" w:date="2024-05-21T21:35:00Z" w16du:dateUtc="2024-05-22T04:35:00Z">
        <w:r w:rsidR="0043350B">
          <w:rPr>
            <w:rFonts w:ascii="Calibri" w:hAnsi="Calibri"/>
            <w:b w:val="0"/>
            <w:bCs/>
            <w:color w:val="000000" w:themeColor="text1"/>
            <w:sz w:val="22"/>
            <w:szCs w:val="22"/>
          </w:rPr>
          <w:t xml:space="preserve">It will be a very useful tool for runners of all skill levels. </w:t>
        </w:r>
      </w:ins>
      <w:ins w:id="1203" w:author="Venable, Isaac" w:date="2024-05-21T21:37:00Z" w16du:dateUtc="2024-05-22T04:37:00Z">
        <w:r w:rsidR="009B4EE5">
          <w:rPr>
            <w:rFonts w:ascii="Calibri" w:hAnsi="Calibri"/>
            <w:b w:val="0"/>
            <w:bCs/>
            <w:color w:val="000000" w:themeColor="text1"/>
            <w:sz w:val="22"/>
            <w:szCs w:val="22"/>
          </w:rPr>
          <w:t>It can serve almost as a basic running coach for those who are just getting started</w:t>
        </w:r>
      </w:ins>
      <w:ins w:id="1204" w:author="Venable, Isaac" w:date="2024-05-21T21:36:00Z" w16du:dateUtc="2024-05-22T04:36:00Z">
        <w:r w:rsidR="0043350B">
          <w:rPr>
            <w:rFonts w:ascii="Calibri" w:hAnsi="Calibri"/>
            <w:b w:val="0"/>
            <w:bCs/>
            <w:color w:val="000000" w:themeColor="text1"/>
            <w:sz w:val="22"/>
            <w:szCs w:val="22"/>
          </w:rPr>
          <w:t>. For experienced runners, the advanced settings and metrics will allow them to maximize their training and race efforts.</w:t>
        </w:r>
        <w:bookmarkEnd w:id="1194"/>
        <w:r w:rsidR="0043350B">
          <w:rPr>
            <w:rFonts w:ascii="Calibri" w:hAnsi="Calibri"/>
            <w:b w:val="0"/>
            <w:bCs/>
            <w:color w:val="000000" w:themeColor="text1"/>
            <w:sz w:val="22"/>
            <w:szCs w:val="22"/>
          </w:rPr>
          <w:t xml:space="preserve"> </w:t>
        </w:r>
      </w:ins>
    </w:p>
    <w:p w14:paraId="44C9FECF" w14:textId="77777777" w:rsidR="004873B9" w:rsidRPr="001F2440" w:rsidRDefault="004873B9" w:rsidP="004873B9">
      <w:pPr>
        <w:pStyle w:val="BodyTextIndent"/>
        <w:keepNext/>
        <w:tabs>
          <w:tab w:val="left" w:pos="3060"/>
        </w:tabs>
        <w:spacing w:before="120"/>
        <w:ind w:left="0" w:firstLine="0"/>
        <w:outlineLvl w:val="1"/>
        <w:rPr>
          <w:ins w:id="1205" w:author="Venable, Isaac" w:date="2024-05-21T16:33:00Z" w16du:dateUtc="2024-05-21T23:33:00Z"/>
          <w:rFonts w:ascii="Calibri" w:hAnsi="Calibri"/>
          <w:color w:val="000000" w:themeColor="text1"/>
        </w:rPr>
        <w:pPrChange w:id="1206" w:author="Venable, Isaac" w:date="2024-05-21T16:47:00Z" w16du:dateUtc="2024-05-21T23:47:00Z">
          <w:pPr>
            <w:pStyle w:val="BodyTextIndent"/>
            <w:keepNext/>
            <w:numPr>
              <w:numId w:val="21"/>
            </w:numPr>
            <w:tabs>
              <w:tab w:val="left" w:pos="3060"/>
            </w:tabs>
            <w:spacing w:before="120"/>
            <w:outlineLvl w:val="1"/>
          </w:pPr>
        </w:pPrChange>
      </w:pPr>
    </w:p>
    <w:p w14:paraId="5259FE5B" w14:textId="5CD73A3C" w:rsidR="00926F1E" w:rsidRPr="00926F1E" w:rsidDel="00926F1E" w:rsidRDefault="00926F1E" w:rsidP="00926F1E">
      <w:pPr>
        <w:pStyle w:val="BodyTextIndent"/>
        <w:keepNext/>
        <w:numPr>
          <w:ilvl w:val="0"/>
          <w:numId w:val="20"/>
        </w:numPr>
        <w:tabs>
          <w:tab w:val="left" w:pos="2430"/>
          <w:tab w:val="left" w:pos="2610"/>
        </w:tabs>
        <w:spacing w:before="120"/>
        <w:outlineLvl w:val="1"/>
        <w:rPr>
          <w:del w:id="1207" w:author="Venable, Isaac" w:date="2024-05-21T16:47:00Z" w16du:dateUtc="2024-05-21T23:47:00Z"/>
          <w:rFonts w:ascii="Calibri" w:hAnsi="Calibri"/>
          <w:color w:val="000000" w:themeColor="text1"/>
        </w:rPr>
      </w:pPr>
    </w:p>
    <w:p w14:paraId="75831A6D" w14:textId="0B9E983B" w:rsidR="00EB0A15" w:rsidRPr="003815B0" w:rsidRDefault="00F53871" w:rsidP="001F37F0">
      <w:pPr>
        <w:pStyle w:val="Heading1"/>
        <w:jc w:val="left"/>
        <w:rPr>
          <w:rFonts w:ascii="Calibri" w:hAnsi="Calibri"/>
          <w:b/>
          <w:color w:val="000000" w:themeColor="text1"/>
          <w:u w:val="single"/>
        </w:rPr>
      </w:pPr>
      <w:del w:id="1208" w:author="Venable, Isaac" w:date="2024-05-21T21:21:00Z" w16du:dateUtc="2024-05-22T04:21:00Z">
        <w:r w:rsidRPr="003815B0" w:rsidDel="00967EC6">
          <w:rPr>
            <w:rFonts w:ascii="Calibri" w:hAnsi="Calibri"/>
            <w:b/>
            <w:color w:val="000000" w:themeColor="text1"/>
            <w:u w:val="single"/>
          </w:rPr>
          <w:delText>Glossary</w:delText>
        </w:r>
      </w:del>
      <w:bookmarkStart w:id="1209" w:name="_Toc167220944"/>
      <w:ins w:id="1210" w:author="Venable, Isaac" w:date="2024-05-21T21:21:00Z" w16du:dateUtc="2024-05-22T04:21:00Z">
        <w:r w:rsidR="00967EC6">
          <w:rPr>
            <w:rFonts w:ascii="Calibri" w:hAnsi="Calibri"/>
            <w:b/>
            <w:color w:val="000000" w:themeColor="text1"/>
            <w:u w:val="single"/>
          </w:rPr>
          <w:t>Glossary</w:t>
        </w:r>
      </w:ins>
      <w:bookmarkEnd w:id="1209"/>
      <w:r w:rsidR="003F61B3" w:rsidRPr="003815B0">
        <w:rPr>
          <w:rFonts w:ascii="Calibri" w:hAnsi="Calibri"/>
          <w:b/>
          <w:color w:val="000000" w:themeColor="text1"/>
          <w:u w:val="single"/>
        </w:rPr>
        <w:t xml:space="preserve"> </w:t>
      </w:r>
    </w:p>
    <w:p w14:paraId="5CCACD08" w14:textId="1DBBF840" w:rsidR="003815B0" w:rsidRDefault="003815B0" w:rsidP="000179A5">
      <w:pPr>
        <w:ind w:left="540" w:hanging="540"/>
        <w:rPr>
          <w:rFonts w:ascii="Calibri" w:hAnsi="Calibri"/>
          <w:sz w:val="22"/>
        </w:rPr>
      </w:pPr>
      <w:r>
        <w:rPr>
          <w:rFonts w:ascii="Calibri" w:hAnsi="Calibri"/>
          <w:sz w:val="22"/>
        </w:rPr>
        <w:t>Split: In track and field, split is the term for a runner to run a small part of their race, usually one lap</w:t>
      </w:r>
      <w:del w:id="1211" w:author="Venable, Isaac" w:date="2024-05-21T21:31:00Z" w16du:dateUtc="2024-05-22T04:31:00Z">
        <w:r w:rsidDel="0097214D">
          <w:rPr>
            <w:rFonts w:ascii="Calibri" w:hAnsi="Calibri"/>
            <w:sz w:val="22"/>
          </w:rPr>
          <w:delText xml:space="preserve">. </w:delText>
        </w:r>
      </w:del>
    </w:p>
    <w:p w14:paraId="7A68EBC0" w14:textId="5F33AEEE" w:rsidR="003F61B3" w:rsidRDefault="001F2440" w:rsidP="000179A5">
      <w:pPr>
        <w:ind w:left="540" w:hanging="540"/>
        <w:rPr>
          <w:rFonts w:ascii="Calibri" w:hAnsi="Calibri"/>
          <w:sz w:val="22"/>
        </w:rPr>
      </w:pPr>
      <w:proofErr w:type="spellStart"/>
      <w:r>
        <w:rPr>
          <w:rFonts w:ascii="Calibri" w:hAnsi="Calibri"/>
          <w:sz w:val="22"/>
        </w:rPr>
        <w:t>XCode</w:t>
      </w:r>
      <w:proofErr w:type="spellEnd"/>
      <w:r>
        <w:rPr>
          <w:rFonts w:ascii="Calibri" w:hAnsi="Calibri"/>
          <w:sz w:val="22"/>
        </w:rPr>
        <w:t>: A popular IDE for MacBooks and other Apple products</w:t>
      </w:r>
    </w:p>
    <w:p w14:paraId="4D26A924" w14:textId="77777777" w:rsidR="003815B0" w:rsidRDefault="003815B0" w:rsidP="000179A5">
      <w:pPr>
        <w:ind w:left="540" w:hanging="540"/>
        <w:rPr>
          <w:rFonts w:ascii="Calibri" w:hAnsi="Calibri"/>
          <w:sz w:val="22"/>
        </w:rPr>
      </w:pPr>
    </w:p>
    <w:p w14:paraId="7C2D2FCD" w14:textId="77777777" w:rsidR="001F2440" w:rsidRDefault="001F2440" w:rsidP="000179A5">
      <w:pPr>
        <w:ind w:left="540" w:hanging="540"/>
        <w:rPr>
          <w:rFonts w:ascii="Calibri" w:hAnsi="Calibri"/>
          <w:sz w:val="22"/>
        </w:rPr>
      </w:pPr>
    </w:p>
    <w:p w14:paraId="2CAEAEF2" w14:textId="77777777" w:rsidR="00030ACF" w:rsidRPr="00EA1B94" w:rsidRDefault="00030ACF" w:rsidP="00EB0A15">
      <w:pPr>
        <w:rPr>
          <w:rFonts w:ascii="Calibri" w:hAnsi="Calibri"/>
          <w:color w:val="FFFFFF" w:themeColor="background1"/>
          <w:sz w:val="22"/>
        </w:rPr>
      </w:pPr>
    </w:p>
    <w:p w14:paraId="42878152" w14:textId="7426185F" w:rsidR="00EB0A15" w:rsidRPr="001736E8" w:rsidRDefault="003F61B3" w:rsidP="001F37F0">
      <w:pPr>
        <w:pStyle w:val="Heading1"/>
        <w:jc w:val="left"/>
        <w:rPr>
          <w:rFonts w:ascii="Calibri" w:hAnsi="Calibri"/>
          <w:color w:val="000000" w:themeColor="text1"/>
        </w:rPr>
      </w:pPr>
      <w:bookmarkStart w:id="1212" w:name="_Toc167220945"/>
      <w:r w:rsidRPr="001736E8">
        <w:rPr>
          <w:rFonts w:ascii="Calibri" w:hAnsi="Calibri"/>
          <w:b/>
          <w:color w:val="000000" w:themeColor="text1"/>
          <w:u w:val="single"/>
        </w:rPr>
        <w:t>Bibliography</w:t>
      </w:r>
      <w:bookmarkEnd w:id="1212"/>
      <w:r w:rsidR="00197F2A" w:rsidRPr="001736E8">
        <w:rPr>
          <w:rFonts w:ascii="Calibri" w:hAnsi="Calibri"/>
          <w:color w:val="000000" w:themeColor="text1"/>
        </w:rPr>
        <w:t xml:space="preserve"> </w:t>
      </w:r>
    </w:p>
    <w:p w14:paraId="7C6FDD96" w14:textId="34B0ABBF" w:rsidR="001826F3" w:rsidRPr="001736E8" w:rsidRDefault="001736E8">
      <w:r>
        <w:rPr>
          <w:rStyle w:val="citationstylesgno2wrpf"/>
        </w:rPr>
        <w:t xml:space="preserve">Cameron, A. </w:t>
      </w:r>
      <w:r>
        <w:rPr>
          <w:rStyle w:val="Emphasis"/>
        </w:rPr>
        <w:t>Various CSC 3150 Lectures</w:t>
      </w:r>
      <w:r>
        <w:rPr>
          <w:rStyle w:val="citationstylesgno2wrpf"/>
        </w:rPr>
        <w:t>.</w:t>
      </w:r>
    </w:p>
    <w:sectPr w:rsidR="001826F3" w:rsidRPr="001736E8" w:rsidSect="002253BC">
      <w:headerReference w:type="default" r:id="rId10"/>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A60A0" w14:textId="77777777" w:rsidR="00EE768D" w:rsidRDefault="00EE768D" w:rsidP="00E72537">
      <w:r>
        <w:separator/>
      </w:r>
    </w:p>
  </w:endnote>
  <w:endnote w:type="continuationSeparator" w:id="0">
    <w:p w14:paraId="6103940E" w14:textId="77777777" w:rsidR="00EE768D" w:rsidRDefault="00EE768D" w:rsidP="00E7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5BF00" w14:textId="77777777" w:rsidR="00EE768D" w:rsidRDefault="00EE768D" w:rsidP="00E72537">
      <w:r>
        <w:separator/>
      </w:r>
    </w:p>
  </w:footnote>
  <w:footnote w:type="continuationSeparator" w:id="0">
    <w:p w14:paraId="64022EFA" w14:textId="77777777" w:rsidR="00EE768D" w:rsidRDefault="00EE768D" w:rsidP="00E7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1213" w:author="Venable, Isaac" w:date="2024-05-21T20:59:00Z"/>
  <w:sdt>
    <w:sdtPr>
      <w:id w:val="-863359544"/>
      <w:docPartObj>
        <w:docPartGallery w:val="Page Numbers (Top of Page)"/>
        <w:docPartUnique/>
      </w:docPartObj>
    </w:sdtPr>
    <w:sdtEndPr>
      <w:rPr>
        <w:noProof/>
      </w:rPr>
    </w:sdtEndPr>
    <w:sdtContent>
      <w:customXmlInsRangeEnd w:id="1213"/>
      <w:p w14:paraId="50C235DF" w14:textId="77E166DE" w:rsidR="00E72537" w:rsidRDefault="00E72537">
        <w:pPr>
          <w:pStyle w:val="Header"/>
          <w:jc w:val="right"/>
          <w:rPr>
            <w:ins w:id="1214" w:author="Venable, Isaac" w:date="2024-05-21T20:59:00Z" w16du:dateUtc="2024-05-22T03:59:00Z"/>
          </w:rPr>
        </w:pPr>
        <w:ins w:id="1215" w:author="Venable, Isaac" w:date="2024-05-21T20:59:00Z" w16du:dateUtc="2024-05-22T03:59:00Z">
          <w:r>
            <w:fldChar w:fldCharType="begin"/>
          </w:r>
          <w:r>
            <w:instrText xml:space="preserve"> PAGE   \* MERGEFORMAT </w:instrText>
          </w:r>
          <w:r>
            <w:fldChar w:fldCharType="separate"/>
          </w:r>
          <w:r>
            <w:rPr>
              <w:noProof/>
            </w:rPr>
            <w:t>2</w:t>
          </w:r>
          <w:r>
            <w:rPr>
              <w:noProof/>
            </w:rPr>
            <w:fldChar w:fldCharType="end"/>
          </w:r>
        </w:ins>
      </w:p>
      <w:customXmlInsRangeStart w:id="1216" w:author="Venable, Isaac" w:date="2024-05-21T20:59:00Z"/>
    </w:sdtContent>
  </w:sdt>
  <w:customXmlInsRangeEnd w:id="1216"/>
  <w:p w14:paraId="4478E912" w14:textId="77777777" w:rsidR="00E72537" w:rsidRDefault="00E72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8E61CAA"/>
    <w:multiLevelType w:val="hybridMultilevel"/>
    <w:tmpl w:val="D9B6B52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C8747A2"/>
    <w:multiLevelType w:val="multilevel"/>
    <w:tmpl w:val="A01E2318"/>
    <w:lvl w:ilvl="0">
      <w:start w:val="2"/>
      <w:numFmt w:val="decimal"/>
      <w:lvlText w:val="%1.0"/>
      <w:lvlJc w:val="left"/>
      <w:pPr>
        <w:tabs>
          <w:tab w:val="num" w:pos="360"/>
        </w:tabs>
        <w:ind w:left="360" w:hanging="360"/>
      </w:pPr>
      <w:rPr>
        <w:rFonts w:hint="default"/>
        <w:b/>
        <w:color w:val="auto"/>
        <w:sz w:val="24"/>
        <w:u w:val="single"/>
      </w:rPr>
    </w:lvl>
    <w:lvl w:ilvl="1">
      <w:start w:val="1"/>
      <w:numFmt w:val="decimal"/>
      <w:lvlText w:val="%1.%2"/>
      <w:lvlJc w:val="left"/>
      <w:pPr>
        <w:tabs>
          <w:tab w:val="num" w:pos="1440"/>
        </w:tabs>
        <w:ind w:left="1440" w:hanging="720"/>
      </w:pPr>
      <w:rPr>
        <w:rFonts w:hint="default"/>
        <w:b/>
        <w:color w:val="auto"/>
        <w:sz w:val="24"/>
        <w:u w:val="single"/>
      </w:rPr>
    </w:lvl>
    <w:lvl w:ilvl="2">
      <w:start w:val="1"/>
      <w:numFmt w:val="decimal"/>
      <w:lvlText w:val="%1.%2.%3"/>
      <w:lvlJc w:val="left"/>
      <w:pPr>
        <w:tabs>
          <w:tab w:val="num" w:pos="2160"/>
        </w:tabs>
        <w:ind w:left="2160" w:hanging="720"/>
      </w:pPr>
      <w:rPr>
        <w:rFonts w:hint="default"/>
        <w:b/>
        <w:color w:val="auto"/>
        <w:sz w:val="24"/>
        <w:u w:val="single"/>
      </w:rPr>
    </w:lvl>
    <w:lvl w:ilvl="3">
      <w:start w:val="1"/>
      <w:numFmt w:val="decimal"/>
      <w:lvlText w:val="%1.%2.%3.%4"/>
      <w:lvlJc w:val="left"/>
      <w:pPr>
        <w:tabs>
          <w:tab w:val="num" w:pos="3240"/>
        </w:tabs>
        <w:ind w:left="3240" w:hanging="1080"/>
      </w:pPr>
      <w:rPr>
        <w:rFonts w:hint="default"/>
        <w:b/>
        <w:color w:val="auto"/>
        <w:sz w:val="24"/>
        <w:u w:val="single"/>
      </w:rPr>
    </w:lvl>
    <w:lvl w:ilvl="4">
      <w:start w:val="1"/>
      <w:numFmt w:val="decimal"/>
      <w:lvlText w:val="%1.%2.%3.%4.%5"/>
      <w:lvlJc w:val="left"/>
      <w:pPr>
        <w:tabs>
          <w:tab w:val="num" w:pos="3960"/>
        </w:tabs>
        <w:ind w:left="3960" w:hanging="1080"/>
      </w:pPr>
      <w:rPr>
        <w:rFonts w:hint="default"/>
        <w:b/>
        <w:color w:val="auto"/>
        <w:sz w:val="24"/>
        <w:u w:val="single"/>
      </w:rPr>
    </w:lvl>
    <w:lvl w:ilvl="5">
      <w:start w:val="1"/>
      <w:numFmt w:val="decimal"/>
      <w:lvlText w:val="%1.%2.%3.%4.%5.%6"/>
      <w:lvlJc w:val="left"/>
      <w:pPr>
        <w:tabs>
          <w:tab w:val="num" w:pos="5040"/>
        </w:tabs>
        <w:ind w:left="5040" w:hanging="1440"/>
      </w:pPr>
      <w:rPr>
        <w:rFonts w:hint="default"/>
        <w:b/>
        <w:color w:val="auto"/>
        <w:sz w:val="24"/>
        <w:u w:val="single"/>
      </w:rPr>
    </w:lvl>
    <w:lvl w:ilvl="6">
      <w:start w:val="1"/>
      <w:numFmt w:val="decimal"/>
      <w:lvlText w:val="%1.%2.%3.%4.%5.%6.%7"/>
      <w:lvlJc w:val="left"/>
      <w:pPr>
        <w:tabs>
          <w:tab w:val="num" w:pos="6120"/>
        </w:tabs>
        <w:ind w:left="6120" w:hanging="1800"/>
      </w:pPr>
      <w:rPr>
        <w:rFonts w:hint="default"/>
        <w:b/>
        <w:color w:val="auto"/>
        <w:sz w:val="24"/>
        <w:u w:val="single"/>
      </w:rPr>
    </w:lvl>
    <w:lvl w:ilvl="7">
      <w:start w:val="1"/>
      <w:numFmt w:val="decimal"/>
      <w:lvlText w:val="%1.%2.%3.%4.%5.%6.%7.%8"/>
      <w:lvlJc w:val="left"/>
      <w:pPr>
        <w:tabs>
          <w:tab w:val="num" w:pos="6840"/>
        </w:tabs>
        <w:ind w:left="6840" w:hanging="1800"/>
      </w:pPr>
      <w:rPr>
        <w:rFonts w:hint="default"/>
        <w:b/>
        <w:color w:val="auto"/>
        <w:sz w:val="24"/>
        <w:u w:val="single"/>
      </w:rPr>
    </w:lvl>
    <w:lvl w:ilvl="8">
      <w:start w:val="1"/>
      <w:numFmt w:val="decimal"/>
      <w:lvlText w:val="%1.%2.%3.%4.%5.%6.%7.%8.%9"/>
      <w:lvlJc w:val="left"/>
      <w:pPr>
        <w:tabs>
          <w:tab w:val="num" w:pos="7920"/>
        </w:tabs>
        <w:ind w:left="7920" w:hanging="2160"/>
      </w:pPr>
      <w:rPr>
        <w:rFonts w:hint="default"/>
        <w:b/>
        <w:color w:val="auto"/>
        <w:sz w:val="24"/>
        <w:u w:val="single"/>
      </w:rPr>
    </w:lvl>
  </w:abstractNum>
  <w:abstractNum w:abstractNumId="4" w15:restartNumberingAfterBreak="0">
    <w:nsid w:val="16A436EA"/>
    <w:multiLevelType w:val="multilevel"/>
    <w:tmpl w:val="FD3A3606"/>
    <w:lvl w:ilvl="0">
      <w:start w:val="1"/>
      <w:numFmt w:val="decimal"/>
      <w:lvlText w:val="%1.0"/>
      <w:lvlJc w:val="left"/>
      <w:pPr>
        <w:tabs>
          <w:tab w:val="num" w:pos="360"/>
        </w:tabs>
        <w:ind w:left="360" w:hanging="360"/>
      </w:pPr>
      <w:rPr>
        <w:rFonts w:hint="default"/>
        <w:color w:val="0000FF"/>
        <w:sz w:val="24"/>
      </w:rPr>
    </w:lvl>
    <w:lvl w:ilvl="1">
      <w:start w:val="1"/>
      <w:numFmt w:val="decimal"/>
      <w:lvlText w:val="%1.%2"/>
      <w:lvlJc w:val="left"/>
      <w:pPr>
        <w:tabs>
          <w:tab w:val="num" w:pos="1080"/>
        </w:tabs>
        <w:ind w:left="1080" w:hanging="360"/>
      </w:pPr>
      <w:rPr>
        <w:rFonts w:hint="default"/>
        <w:color w:val="0000FF"/>
        <w:sz w:val="24"/>
      </w:rPr>
    </w:lvl>
    <w:lvl w:ilvl="2">
      <w:start w:val="1"/>
      <w:numFmt w:val="decimal"/>
      <w:lvlText w:val="%1.%2.%3"/>
      <w:lvlJc w:val="left"/>
      <w:pPr>
        <w:tabs>
          <w:tab w:val="num" w:pos="2160"/>
        </w:tabs>
        <w:ind w:left="2160" w:hanging="720"/>
      </w:pPr>
      <w:rPr>
        <w:rFonts w:hint="default"/>
        <w:color w:val="0000FF"/>
        <w:sz w:val="24"/>
      </w:rPr>
    </w:lvl>
    <w:lvl w:ilvl="3">
      <w:start w:val="1"/>
      <w:numFmt w:val="decimal"/>
      <w:lvlText w:val="%1.%2.%3.%4"/>
      <w:lvlJc w:val="left"/>
      <w:pPr>
        <w:tabs>
          <w:tab w:val="num" w:pos="2880"/>
        </w:tabs>
        <w:ind w:left="2880" w:hanging="720"/>
      </w:pPr>
      <w:rPr>
        <w:rFonts w:hint="default"/>
        <w:color w:val="0000FF"/>
        <w:sz w:val="24"/>
      </w:rPr>
    </w:lvl>
    <w:lvl w:ilvl="4">
      <w:start w:val="1"/>
      <w:numFmt w:val="decimal"/>
      <w:lvlText w:val="%1.%2.%3.%4.%5"/>
      <w:lvlJc w:val="left"/>
      <w:pPr>
        <w:tabs>
          <w:tab w:val="num" w:pos="3960"/>
        </w:tabs>
        <w:ind w:left="3960" w:hanging="1080"/>
      </w:pPr>
      <w:rPr>
        <w:rFonts w:hint="default"/>
        <w:color w:val="0000FF"/>
        <w:sz w:val="24"/>
      </w:rPr>
    </w:lvl>
    <w:lvl w:ilvl="5">
      <w:start w:val="1"/>
      <w:numFmt w:val="decimal"/>
      <w:lvlText w:val="%1.%2.%3.%4.%5.%6"/>
      <w:lvlJc w:val="left"/>
      <w:pPr>
        <w:tabs>
          <w:tab w:val="num" w:pos="5040"/>
        </w:tabs>
        <w:ind w:left="5040" w:hanging="1440"/>
      </w:pPr>
      <w:rPr>
        <w:rFonts w:hint="default"/>
        <w:color w:val="0000FF"/>
        <w:sz w:val="24"/>
      </w:rPr>
    </w:lvl>
    <w:lvl w:ilvl="6">
      <w:start w:val="1"/>
      <w:numFmt w:val="decimal"/>
      <w:lvlText w:val="%1.%2.%3.%4.%5.%6.%7"/>
      <w:lvlJc w:val="left"/>
      <w:pPr>
        <w:tabs>
          <w:tab w:val="num" w:pos="5760"/>
        </w:tabs>
        <w:ind w:left="5760" w:hanging="1440"/>
      </w:pPr>
      <w:rPr>
        <w:rFonts w:hint="default"/>
        <w:color w:val="0000FF"/>
        <w:sz w:val="24"/>
      </w:rPr>
    </w:lvl>
    <w:lvl w:ilvl="7">
      <w:start w:val="1"/>
      <w:numFmt w:val="decimal"/>
      <w:lvlText w:val="%1.%2.%3.%4.%5.%6.%7.%8"/>
      <w:lvlJc w:val="left"/>
      <w:pPr>
        <w:tabs>
          <w:tab w:val="num" w:pos="6840"/>
        </w:tabs>
        <w:ind w:left="6840" w:hanging="1800"/>
      </w:pPr>
      <w:rPr>
        <w:rFonts w:hint="default"/>
        <w:color w:val="0000FF"/>
        <w:sz w:val="24"/>
      </w:rPr>
    </w:lvl>
    <w:lvl w:ilvl="8">
      <w:start w:val="1"/>
      <w:numFmt w:val="decimal"/>
      <w:lvlText w:val="%1.%2.%3.%4.%5.%6.%7.%8.%9"/>
      <w:lvlJc w:val="left"/>
      <w:pPr>
        <w:tabs>
          <w:tab w:val="num" w:pos="7560"/>
        </w:tabs>
        <w:ind w:left="7560" w:hanging="1800"/>
      </w:pPr>
      <w:rPr>
        <w:rFonts w:hint="default"/>
        <w:color w:val="0000FF"/>
        <w:sz w:val="24"/>
      </w:rPr>
    </w:lvl>
  </w:abstractNum>
  <w:abstractNum w:abstractNumId="5" w15:restartNumberingAfterBreak="0">
    <w:nsid w:val="1B6F168A"/>
    <w:multiLevelType w:val="hybridMultilevel"/>
    <w:tmpl w:val="5816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F5DE8"/>
    <w:multiLevelType w:val="hybridMultilevel"/>
    <w:tmpl w:val="B60C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06301"/>
    <w:multiLevelType w:val="multilevel"/>
    <w:tmpl w:val="C15207F2"/>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C16C5"/>
    <w:multiLevelType w:val="multilevel"/>
    <w:tmpl w:val="BFB28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6A6DE1"/>
    <w:multiLevelType w:val="hybridMultilevel"/>
    <w:tmpl w:val="40FC7E7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29876DBC"/>
    <w:multiLevelType w:val="hybridMultilevel"/>
    <w:tmpl w:val="A24A7AC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2DA96DD4"/>
    <w:multiLevelType w:val="hybridMultilevel"/>
    <w:tmpl w:val="4F0C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3231D"/>
    <w:multiLevelType w:val="hybridMultilevel"/>
    <w:tmpl w:val="7118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30A00"/>
    <w:multiLevelType w:val="hybridMultilevel"/>
    <w:tmpl w:val="BC743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72CB3"/>
    <w:multiLevelType w:val="hybridMultilevel"/>
    <w:tmpl w:val="1044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53BD9"/>
    <w:multiLevelType w:val="multilevel"/>
    <w:tmpl w:val="75C6CE5C"/>
    <w:lvl w:ilvl="0">
      <w:start w:val="2"/>
      <w:numFmt w:val="decimal"/>
      <w:lvlText w:val="%1.0"/>
      <w:lvlJc w:val="left"/>
      <w:pPr>
        <w:tabs>
          <w:tab w:val="num" w:pos="720"/>
        </w:tabs>
        <w:ind w:left="720" w:hanging="720"/>
      </w:pPr>
      <w:rPr>
        <w:rFonts w:hint="default"/>
        <w:b/>
        <w:color w:val="FF0000"/>
        <w:sz w:val="24"/>
        <w:u w:val="single"/>
      </w:rPr>
    </w:lvl>
    <w:lvl w:ilvl="1">
      <w:start w:val="1"/>
      <w:numFmt w:val="decimal"/>
      <w:lvlText w:val="%1.%2"/>
      <w:lvlJc w:val="left"/>
      <w:pPr>
        <w:tabs>
          <w:tab w:val="num" w:pos="1440"/>
        </w:tabs>
        <w:ind w:left="1440" w:hanging="720"/>
      </w:pPr>
      <w:rPr>
        <w:rFonts w:hint="default"/>
        <w:b/>
        <w:color w:val="FF0000"/>
        <w:sz w:val="24"/>
        <w:u w:val="single"/>
      </w:rPr>
    </w:lvl>
    <w:lvl w:ilvl="2">
      <w:start w:val="1"/>
      <w:numFmt w:val="decimal"/>
      <w:lvlText w:val="%1.%2.%3"/>
      <w:lvlJc w:val="left"/>
      <w:pPr>
        <w:tabs>
          <w:tab w:val="num" w:pos="2160"/>
        </w:tabs>
        <w:ind w:left="2160" w:hanging="720"/>
      </w:pPr>
      <w:rPr>
        <w:rFonts w:hint="default"/>
        <w:b/>
        <w:color w:val="FF0000"/>
        <w:sz w:val="24"/>
        <w:u w:val="single"/>
      </w:rPr>
    </w:lvl>
    <w:lvl w:ilvl="3">
      <w:start w:val="1"/>
      <w:numFmt w:val="decimal"/>
      <w:lvlText w:val="%1.%2.%3.%4"/>
      <w:lvlJc w:val="left"/>
      <w:pPr>
        <w:tabs>
          <w:tab w:val="num" w:pos="3240"/>
        </w:tabs>
        <w:ind w:left="3240" w:hanging="1080"/>
      </w:pPr>
      <w:rPr>
        <w:rFonts w:hint="default"/>
        <w:b/>
        <w:color w:val="FF0000"/>
        <w:sz w:val="24"/>
        <w:u w:val="single"/>
      </w:rPr>
    </w:lvl>
    <w:lvl w:ilvl="4">
      <w:start w:val="1"/>
      <w:numFmt w:val="decimal"/>
      <w:lvlText w:val="%1.%2.%3.%4.%5"/>
      <w:lvlJc w:val="left"/>
      <w:pPr>
        <w:tabs>
          <w:tab w:val="num" w:pos="4320"/>
        </w:tabs>
        <w:ind w:left="4320" w:hanging="1440"/>
      </w:pPr>
      <w:rPr>
        <w:rFonts w:hint="default"/>
        <w:b/>
        <w:color w:val="FF0000"/>
        <w:sz w:val="24"/>
        <w:u w:val="single"/>
      </w:rPr>
    </w:lvl>
    <w:lvl w:ilvl="5">
      <w:start w:val="1"/>
      <w:numFmt w:val="decimal"/>
      <w:lvlText w:val="%1.%2.%3.%4.%5.%6"/>
      <w:lvlJc w:val="left"/>
      <w:pPr>
        <w:tabs>
          <w:tab w:val="num" w:pos="5400"/>
        </w:tabs>
        <w:ind w:left="5400" w:hanging="1800"/>
      </w:pPr>
      <w:rPr>
        <w:rFonts w:hint="default"/>
        <w:b/>
        <w:color w:val="FF0000"/>
        <w:sz w:val="24"/>
        <w:u w:val="single"/>
      </w:rPr>
    </w:lvl>
    <w:lvl w:ilvl="6">
      <w:start w:val="1"/>
      <w:numFmt w:val="decimal"/>
      <w:lvlText w:val="%1.%2.%3.%4.%5.%6.%7"/>
      <w:lvlJc w:val="left"/>
      <w:pPr>
        <w:tabs>
          <w:tab w:val="num" w:pos="6120"/>
        </w:tabs>
        <w:ind w:left="6120" w:hanging="1800"/>
      </w:pPr>
      <w:rPr>
        <w:rFonts w:hint="default"/>
        <w:b/>
        <w:color w:val="FF0000"/>
        <w:sz w:val="24"/>
        <w:u w:val="single"/>
      </w:rPr>
    </w:lvl>
    <w:lvl w:ilvl="7">
      <w:start w:val="1"/>
      <w:numFmt w:val="decimal"/>
      <w:lvlText w:val="%1.%2.%3.%4.%5.%6.%7.%8"/>
      <w:lvlJc w:val="left"/>
      <w:pPr>
        <w:tabs>
          <w:tab w:val="num" w:pos="7200"/>
        </w:tabs>
        <w:ind w:left="7200" w:hanging="2160"/>
      </w:pPr>
      <w:rPr>
        <w:rFonts w:hint="default"/>
        <w:b/>
        <w:color w:val="FF0000"/>
        <w:sz w:val="24"/>
        <w:u w:val="single"/>
      </w:rPr>
    </w:lvl>
    <w:lvl w:ilvl="8">
      <w:start w:val="1"/>
      <w:numFmt w:val="decimal"/>
      <w:lvlText w:val="%1.%2.%3.%4.%5.%6.%7.%8.%9"/>
      <w:lvlJc w:val="left"/>
      <w:pPr>
        <w:tabs>
          <w:tab w:val="num" w:pos="8280"/>
        </w:tabs>
        <w:ind w:left="8280" w:hanging="2520"/>
      </w:pPr>
      <w:rPr>
        <w:rFonts w:hint="default"/>
        <w:b/>
        <w:color w:val="FF0000"/>
        <w:sz w:val="24"/>
        <w:u w:val="single"/>
      </w:rPr>
    </w:lvl>
  </w:abstractNum>
  <w:abstractNum w:abstractNumId="18" w15:restartNumberingAfterBreak="0">
    <w:nsid w:val="535826F2"/>
    <w:multiLevelType w:val="hybridMultilevel"/>
    <w:tmpl w:val="7886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E787A"/>
    <w:multiLevelType w:val="multilevel"/>
    <w:tmpl w:val="A6082B0C"/>
    <w:lvl w:ilvl="0">
      <w:start w:val="1"/>
      <w:numFmt w:val="decimal"/>
      <w:lvlText w:val="%1."/>
      <w:lvlJc w:val="left"/>
      <w:pPr>
        <w:ind w:left="907" w:hanging="360"/>
      </w:pPr>
      <w:rPr>
        <w:rFonts w:hint="default"/>
      </w:rPr>
    </w:lvl>
    <w:lvl w:ilvl="1">
      <w:start w:val="1"/>
      <w:numFmt w:val="decimal"/>
      <w:isLgl/>
      <w:lvlText w:val="%1.%2."/>
      <w:lvlJc w:val="left"/>
      <w:pPr>
        <w:ind w:left="1267" w:hanging="360"/>
      </w:pPr>
      <w:rPr>
        <w:rFonts w:hint="default"/>
      </w:rPr>
    </w:lvl>
    <w:lvl w:ilvl="2">
      <w:start w:val="1"/>
      <w:numFmt w:val="decimal"/>
      <w:isLgl/>
      <w:lvlText w:val="%1.%2.%3."/>
      <w:lvlJc w:val="left"/>
      <w:pPr>
        <w:ind w:left="1987" w:hanging="720"/>
      </w:pPr>
      <w:rPr>
        <w:rFonts w:hint="default"/>
      </w:rPr>
    </w:lvl>
    <w:lvl w:ilvl="3">
      <w:start w:val="1"/>
      <w:numFmt w:val="decimal"/>
      <w:isLgl/>
      <w:lvlText w:val="%1.%2.%3.%4."/>
      <w:lvlJc w:val="left"/>
      <w:pPr>
        <w:ind w:left="2347" w:hanging="72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427" w:hanging="1080"/>
      </w:pPr>
      <w:rPr>
        <w:rFonts w:hint="default"/>
      </w:rPr>
    </w:lvl>
    <w:lvl w:ilvl="6">
      <w:start w:val="1"/>
      <w:numFmt w:val="decimal"/>
      <w:isLgl/>
      <w:lvlText w:val="%1.%2.%3.%4.%5.%6.%7."/>
      <w:lvlJc w:val="left"/>
      <w:pPr>
        <w:ind w:left="4147" w:hanging="1440"/>
      </w:pPr>
      <w:rPr>
        <w:rFonts w:hint="default"/>
      </w:rPr>
    </w:lvl>
    <w:lvl w:ilvl="7">
      <w:start w:val="1"/>
      <w:numFmt w:val="decimal"/>
      <w:isLgl/>
      <w:lvlText w:val="%1.%2.%3.%4.%5.%6.%7.%8."/>
      <w:lvlJc w:val="left"/>
      <w:pPr>
        <w:ind w:left="4507" w:hanging="1440"/>
      </w:pPr>
      <w:rPr>
        <w:rFonts w:hint="default"/>
      </w:rPr>
    </w:lvl>
    <w:lvl w:ilvl="8">
      <w:start w:val="1"/>
      <w:numFmt w:val="decimal"/>
      <w:isLgl/>
      <w:lvlText w:val="%1.%2.%3.%4.%5.%6.%7.%8.%9."/>
      <w:lvlJc w:val="left"/>
      <w:pPr>
        <w:ind w:left="5227" w:hanging="1800"/>
      </w:pPr>
      <w:rPr>
        <w:rFonts w:hint="default"/>
      </w:rPr>
    </w:lvl>
  </w:abstractNum>
  <w:abstractNum w:abstractNumId="20" w15:restartNumberingAfterBreak="0">
    <w:nsid w:val="56B5276B"/>
    <w:multiLevelType w:val="hybridMultilevel"/>
    <w:tmpl w:val="C9B6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B3513"/>
    <w:multiLevelType w:val="hybridMultilevel"/>
    <w:tmpl w:val="BFB288D2"/>
    <w:lvl w:ilvl="0" w:tplc="F606DEA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133A18"/>
    <w:multiLevelType w:val="hybridMultilevel"/>
    <w:tmpl w:val="C4A8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C45DF"/>
    <w:multiLevelType w:val="hybridMultilevel"/>
    <w:tmpl w:val="5D3401F4"/>
    <w:lvl w:ilvl="0" w:tplc="2BE098C2">
      <w:start w:val="1"/>
      <w:numFmt w:val="bullet"/>
      <w:lvlText w:val=""/>
      <w:lvlJc w:val="left"/>
      <w:pPr>
        <w:tabs>
          <w:tab w:val="num" w:pos="900"/>
        </w:tabs>
        <w:ind w:left="900" w:hanging="360"/>
      </w:pPr>
      <w:rPr>
        <w:rFonts w:ascii="Symbol" w:hAnsi="Symbol" w:hint="default"/>
        <w:color w:val="auto"/>
        <w:sz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632F454E"/>
    <w:multiLevelType w:val="multilevel"/>
    <w:tmpl w:val="FBD4A80C"/>
    <w:lvl w:ilvl="0">
      <w:start w:val="3"/>
      <w:numFmt w:val="decimal"/>
      <w:lvlText w:val="%1.0"/>
      <w:lvlJc w:val="left"/>
      <w:pPr>
        <w:tabs>
          <w:tab w:val="num" w:pos="540"/>
        </w:tabs>
        <w:ind w:left="540" w:hanging="540"/>
      </w:pPr>
      <w:rPr>
        <w:rFonts w:hint="default"/>
        <w:b/>
        <w:sz w:val="24"/>
      </w:rPr>
    </w:lvl>
    <w:lvl w:ilvl="1">
      <w:start w:val="1"/>
      <w:numFmt w:val="decimal"/>
      <w:lvlText w:val="%1.%2"/>
      <w:lvlJc w:val="left"/>
      <w:pPr>
        <w:tabs>
          <w:tab w:val="num" w:pos="1260"/>
        </w:tabs>
        <w:ind w:left="1260" w:hanging="54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5760"/>
        </w:tabs>
        <w:ind w:left="5760" w:hanging="144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25" w15:restartNumberingAfterBreak="0">
    <w:nsid w:val="68BA7470"/>
    <w:multiLevelType w:val="hybridMultilevel"/>
    <w:tmpl w:val="668C71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C025AB5"/>
    <w:multiLevelType w:val="hybridMultilevel"/>
    <w:tmpl w:val="4FEC6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264BE"/>
    <w:multiLevelType w:val="hybridMultilevel"/>
    <w:tmpl w:val="EA56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2C3EBE"/>
    <w:multiLevelType w:val="hybridMultilevel"/>
    <w:tmpl w:val="9934CA6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9" w15:restartNumberingAfterBreak="0">
    <w:nsid w:val="756D2317"/>
    <w:multiLevelType w:val="multilevel"/>
    <w:tmpl w:val="A246D016"/>
    <w:lvl w:ilvl="0">
      <w:start w:val="4"/>
      <w:numFmt w:val="decimal"/>
      <w:lvlText w:val="%1.0"/>
      <w:lvlJc w:val="left"/>
      <w:pPr>
        <w:ind w:left="540" w:hanging="540"/>
      </w:pPr>
      <w:rPr>
        <w:rFonts w:hint="default"/>
        <w:u w:val="single"/>
      </w:rPr>
    </w:lvl>
    <w:lvl w:ilvl="1">
      <w:start w:val="1"/>
      <w:numFmt w:val="decimal"/>
      <w:lvlText w:val="%1.%2"/>
      <w:lvlJc w:val="left"/>
      <w:pPr>
        <w:ind w:left="1260" w:hanging="54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30" w15:restartNumberingAfterBreak="0">
    <w:nsid w:val="75D53B5F"/>
    <w:multiLevelType w:val="hybridMultilevel"/>
    <w:tmpl w:val="B16C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1B1A2D"/>
    <w:multiLevelType w:val="hybridMultilevel"/>
    <w:tmpl w:val="BA1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87472"/>
    <w:multiLevelType w:val="multilevel"/>
    <w:tmpl w:val="48C4F832"/>
    <w:lvl w:ilvl="0">
      <w:start w:val="5"/>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num w:numId="1" w16cid:durableId="551692278">
    <w:abstractNumId w:val="33"/>
  </w:num>
  <w:num w:numId="2" w16cid:durableId="1791225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388382907">
    <w:abstractNumId w:val="1"/>
  </w:num>
  <w:num w:numId="4" w16cid:durableId="1037924276">
    <w:abstractNumId w:val="24"/>
  </w:num>
  <w:num w:numId="5" w16cid:durableId="1623875544">
    <w:abstractNumId w:val="7"/>
  </w:num>
  <w:num w:numId="6" w16cid:durableId="2121993289">
    <w:abstractNumId w:val="4"/>
  </w:num>
  <w:num w:numId="7" w16cid:durableId="448208483">
    <w:abstractNumId w:val="3"/>
  </w:num>
  <w:num w:numId="8" w16cid:durableId="2035885177">
    <w:abstractNumId w:val="21"/>
  </w:num>
  <w:num w:numId="9" w16cid:durableId="962809466">
    <w:abstractNumId w:val="9"/>
  </w:num>
  <w:num w:numId="10" w16cid:durableId="710573130">
    <w:abstractNumId w:val="10"/>
  </w:num>
  <w:num w:numId="11" w16cid:durableId="590700374">
    <w:abstractNumId w:val="23"/>
  </w:num>
  <w:num w:numId="12" w16cid:durableId="458960031">
    <w:abstractNumId w:val="17"/>
  </w:num>
  <w:num w:numId="13" w16cid:durableId="877618700">
    <w:abstractNumId w:val="16"/>
  </w:num>
  <w:num w:numId="14" w16cid:durableId="1748514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16cid:durableId="938096832">
    <w:abstractNumId w:val="25"/>
  </w:num>
  <w:num w:numId="16" w16cid:durableId="1892038921">
    <w:abstractNumId w:val="31"/>
  </w:num>
  <w:num w:numId="17" w16cid:durableId="430974452">
    <w:abstractNumId w:val="8"/>
  </w:num>
  <w:num w:numId="18" w16cid:durableId="100615503">
    <w:abstractNumId w:val="19"/>
  </w:num>
  <w:num w:numId="19" w16cid:durableId="1836729200">
    <w:abstractNumId w:val="28"/>
  </w:num>
  <w:num w:numId="20" w16cid:durableId="1530950491">
    <w:abstractNumId w:val="12"/>
  </w:num>
  <w:num w:numId="21" w16cid:durableId="1298996484">
    <w:abstractNumId w:val="26"/>
  </w:num>
  <w:num w:numId="22" w16cid:durableId="832525982">
    <w:abstractNumId w:val="11"/>
  </w:num>
  <w:num w:numId="23" w16cid:durableId="1606036666">
    <w:abstractNumId w:val="2"/>
  </w:num>
  <w:num w:numId="24" w16cid:durableId="917399133">
    <w:abstractNumId w:val="18"/>
  </w:num>
  <w:num w:numId="25" w16cid:durableId="963998501">
    <w:abstractNumId w:val="13"/>
  </w:num>
  <w:num w:numId="26" w16cid:durableId="1611860574">
    <w:abstractNumId w:val="20"/>
  </w:num>
  <w:num w:numId="27" w16cid:durableId="304743276">
    <w:abstractNumId w:val="32"/>
  </w:num>
  <w:num w:numId="28" w16cid:durableId="298000533">
    <w:abstractNumId w:val="14"/>
  </w:num>
  <w:num w:numId="29" w16cid:durableId="314265352">
    <w:abstractNumId w:val="6"/>
  </w:num>
  <w:num w:numId="30" w16cid:durableId="1775054470">
    <w:abstractNumId w:val="30"/>
  </w:num>
  <w:num w:numId="31" w16cid:durableId="205610065">
    <w:abstractNumId w:val="22"/>
  </w:num>
  <w:num w:numId="32" w16cid:durableId="2077898524">
    <w:abstractNumId w:val="27"/>
  </w:num>
  <w:num w:numId="33" w16cid:durableId="1775050274">
    <w:abstractNumId w:val="5"/>
  </w:num>
  <w:num w:numId="34" w16cid:durableId="1199585004">
    <w:abstractNumId w:val="15"/>
  </w:num>
  <w:num w:numId="35" w16cid:durableId="101851055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enable, Isaac">
    <w15:presenceInfo w15:providerId="AD" w15:userId="S::venablei@spu.edu::32e89a80-cc31-4357-8bfd-2e492bc52d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gFAPrLUdYtAAAA"/>
  </w:docVars>
  <w:rsids>
    <w:rsidRoot w:val="003F61B3"/>
    <w:rsid w:val="000067FD"/>
    <w:rsid w:val="00017625"/>
    <w:rsid w:val="000179A5"/>
    <w:rsid w:val="0002124B"/>
    <w:rsid w:val="000307BA"/>
    <w:rsid w:val="00030ACF"/>
    <w:rsid w:val="00031AF0"/>
    <w:rsid w:val="00047997"/>
    <w:rsid w:val="00056F43"/>
    <w:rsid w:val="00061473"/>
    <w:rsid w:val="000671C8"/>
    <w:rsid w:val="00077BFE"/>
    <w:rsid w:val="00083EE7"/>
    <w:rsid w:val="000A5651"/>
    <w:rsid w:val="000B1C56"/>
    <w:rsid w:val="000B524A"/>
    <w:rsid w:val="000D3928"/>
    <w:rsid w:val="000D4D1C"/>
    <w:rsid w:val="000F29A9"/>
    <w:rsid w:val="000F56E5"/>
    <w:rsid w:val="001007E0"/>
    <w:rsid w:val="00107543"/>
    <w:rsid w:val="00110564"/>
    <w:rsid w:val="00115766"/>
    <w:rsid w:val="00115F99"/>
    <w:rsid w:val="00122BA7"/>
    <w:rsid w:val="00130F6A"/>
    <w:rsid w:val="0013229C"/>
    <w:rsid w:val="001416CF"/>
    <w:rsid w:val="001437BA"/>
    <w:rsid w:val="00144D93"/>
    <w:rsid w:val="00157A71"/>
    <w:rsid w:val="00163C0F"/>
    <w:rsid w:val="00172A26"/>
    <w:rsid w:val="00172B02"/>
    <w:rsid w:val="001736E8"/>
    <w:rsid w:val="001816B5"/>
    <w:rsid w:val="001826F3"/>
    <w:rsid w:val="001972A3"/>
    <w:rsid w:val="00197F2A"/>
    <w:rsid w:val="001A1DD6"/>
    <w:rsid w:val="001A6BB1"/>
    <w:rsid w:val="001B1994"/>
    <w:rsid w:val="001C42F4"/>
    <w:rsid w:val="001F2440"/>
    <w:rsid w:val="001F37F0"/>
    <w:rsid w:val="00201F4B"/>
    <w:rsid w:val="00205FF8"/>
    <w:rsid w:val="00212297"/>
    <w:rsid w:val="00212857"/>
    <w:rsid w:val="00223B75"/>
    <w:rsid w:val="002253BC"/>
    <w:rsid w:val="002266BE"/>
    <w:rsid w:val="00233048"/>
    <w:rsid w:val="0023448E"/>
    <w:rsid w:val="00243ACD"/>
    <w:rsid w:val="00252C22"/>
    <w:rsid w:val="0025404C"/>
    <w:rsid w:val="00256B3C"/>
    <w:rsid w:val="002654B1"/>
    <w:rsid w:val="00275BEA"/>
    <w:rsid w:val="00281C49"/>
    <w:rsid w:val="002877AE"/>
    <w:rsid w:val="002908F7"/>
    <w:rsid w:val="002945A1"/>
    <w:rsid w:val="00297F47"/>
    <w:rsid w:val="002A1167"/>
    <w:rsid w:val="002C542F"/>
    <w:rsid w:val="002D0CD0"/>
    <w:rsid w:val="002D11D0"/>
    <w:rsid w:val="002E15C6"/>
    <w:rsid w:val="002E7AD9"/>
    <w:rsid w:val="002F2583"/>
    <w:rsid w:val="003038BB"/>
    <w:rsid w:val="00306D32"/>
    <w:rsid w:val="00311F83"/>
    <w:rsid w:val="0031349B"/>
    <w:rsid w:val="003209C7"/>
    <w:rsid w:val="0034053E"/>
    <w:rsid w:val="0034056C"/>
    <w:rsid w:val="003465F9"/>
    <w:rsid w:val="0035189C"/>
    <w:rsid w:val="00356FC3"/>
    <w:rsid w:val="003642C4"/>
    <w:rsid w:val="003815B0"/>
    <w:rsid w:val="00390059"/>
    <w:rsid w:val="00394F00"/>
    <w:rsid w:val="0039516F"/>
    <w:rsid w:val="003A1EFD"/>
    <w:rsid w:val="003A434C"/>
    <w:rsid w:val="003B47EC"/>
    <w:rsid w:val="003C1824"/>
    <w:rsid w:val="003C3D96"/>
    <w:rsid w:val="003D413B"/>
    <w:rsid w:val="003E0FC6"/>
    <w:rsid w:val="003E59DA"/>
    <w:rsid w:val="003F61B3"/>
    <w:rsid w:val="004027CB"/>
    <w:rsid w:val="00405DE3"/>
    <w:rsid w:val="00415F88"/>
    <w:rsid w:val="00422786"/>
    <w:rsid w:val="00432396"/>
    <w:rsid w:val="0043350B"/>
    <w:rsid w:val="00436643"/>
    <w:rsid w:val="00441E7F"/>
    <w:rsid w:val="00445129"/>
    <w:rsid w:val="00452766"/>
    <w:rsid w:val="00453FC8"/>
    <w:rsid w:val="00455FBB"/>
    <w:rsid w:val="00464121"/>
    <w:rsid w:val="0046467D"/>
    <w:rsid w:val="004652DC"/>
    <w:rsid w:val="00474750"/>
    <w:rsid w:val="004778BA"/>
    <w:rsid w:val="00484C41"/>
    <w:rsid w:val="00485075"/>
    <w:rsid w:val="004873B9"/>
    <w:rsid w:val="00492503"/>
    <w:rsid w:val="004B1934"/>
    <w:rsid w:val="004B2099"/>
    <w:rsid w:val="004C3A40"/>
    <w:rsid w:val="004D5466"/>
    <w:rsid w:val="004E195D"/>
    <w:rsid w:val="004F5F52"/>
    <w:rsid w:val="00500026"/>
    <w:rsid w:val="005040A7"/>
    <w:rsid w:val="00505CAF"/>
    <w:rsid w:val="00517D64"/>
    <w:rsid w:val="00533145"/>
    <w:rsid w:val="00544508"/>
    <w:rsid w:val="00552A97"/>
    <w:rsid w:val="00552ABB"/>
    <w:rsid w:val="005536E5"/>
    <w:rsid w:val="00556CB8"/>
    <w:rsid w:val="00575688"/>
    <w:rsid w:val="00576497"/>
    <w:rsid w:val="005A1459"/>
    <w:rsid w:val="005A35E5"/>
    <w:rsid w:val="005A4516"/>
    <w:rsid w:val="005A482E"/>
    <w:rsid w:val="005A7072"/>
    <w:rsid w:val="005B5225"/>
    <w:rsid w:val="005B6B2D"/>
    <w:rsid w:val="005C224E"/>
    <w:rsid w:val="005C6FD2"/>
    <w:rsid w:val="005D3829"/>
    <w:rsid w:val="005D5B11"/>
    <w:rsid w:val="005E5DB7"/>
    <w:rsid w:val="005F2537"/>
    <w:rsid w:val="0060157C"/>
    <w:rsid w:val="006033B4"/>
    <w:rsid w:val="00605157"/>
    <w:rsid w:val="00607EC1"/>
    <w:rsid w:val="006106FA"/>
    <w:rsid w:val="006126ED"/>
    <w:rsid w:val="00613D57"/>
    <w:rsid w:val="00617F44"/>
    <w:rsid w:val="00621C5D"/>
    <w:rsid w:val="00633C9A"/>
    <w:rsid w:val="00644AEB"/>
    <w:rsid w:val="006516BC"/>
    <w:rsid w:val="006517E5"/>
    <w:rsid w:val="00656DF5"/>
    <w:rsid w:val="006654AA"/>
    <w:rsid w:val="00675DD7"/>
    <w:rsid w:val="00687665"/>
    <w:rsid w:val="00690550"/>
    <w:rsid w:val="006938DA"/>
    <w:rsid w:val="006B37F8"/>
    <w:rsid w:val="006B4374"/>
    <w:rsid w:val="006B7FB0"/>
    <w:rsid w:val="006C1A1C"/>
    <w:rsid w:val="006E760A"/>
    <w:rsid w:val="006E7EC4"/>
    <w:rsid w:val="006F38A3"/>
    <w:rsid w:val="006F77BF"/>
    <w:rsid w:val="007119F7"/>
    <w:rsid w:val="007159CC"/>
    <w:rsid w:val="007165D8"/>
    <w:rsid w:val="00731818"/>
    <w:rsid w:val="00751998"/>
    <w:rsid w:val="0075350F"/>
    <w:rsid w:val="007629DE"/>
    <w:rsid w:val="007661BD"/>
    <w:rsid w:val="007711AD"/>
    <w:rsid w:val="007A0760"/>
    <w:rsid w:val="007A5A3C"/>
    <w:rsid w:val="007C31A6"/>
    <w:rsid w:val="007E0B0D"/>
    <w:rsid w:val="007E1EEF"/>
    <w:rsid w:val="007F3C53"/>
    <w:rsid w:val="007F5268"/>
    <w:rsid w:val="007F5D51"/>
    <w:rsid w:val="007F6944"/>
    <w:rsid w:val="008134F5"/>
    <w:rsid w:val="0081365E"/>
    <w:rsid w:val="0081527F"/>
    <w:rsid w:val="0081609E"/>
    <w:rsid w:val="0083219E"/>
    <w:rsid w:val="00835CDB"/>
    <w:rsid w:val="00847564"/>
    <w:rsid w:val="00847EB7"/>
    <w:rsid w:val="00852EF0"/>
    <w:rsid w:val="00867654"/>
    <w:rsid w:val="008831DC"/>
    <w:rsid w:val="0089401A"/>
    <w:rsid w:val="00896BDF"/>
    <w:rsid w:val="008B312D"/>
    <w:rsid w:val="008C6DCD"/>
    <w:rsid w:val="008D20B5"/>
    <w:rsid w:val="008E29DE"/>
    <w:rsid w:val="008E3FB5"/>
    <w:rsid w:val="008F0880"/>
    <w:rsid w:val="0091687E"/>
    <w:rsid w:val="00924FD9"/>
    <w:rsid w:val="00926F1E"/>
    <w:rsid w:val="0093095E"/>
    <w:rsid w:val="0094162B"/>
    <w:rsid w:val="00942F55"/>
    <w:rsid w:val="00944764"/>
    <w:rsid w:val="0096005E"/>
    <w:rsid w:val="00960D51"/>
    <w:rsid w:val="00967EC6"/>
    <w:rsid w:val="0097214D"/>
    <w:rsid w:val="00973CEB"/>
    <w:rsid w:val="009749B0"/>
    <w:rsid w:val="009876E8"/>
    <w:rsid w:val="00987846"/>
    <w:rsid w:val="00992EB7"/>
    <w:rsid w:val="00993D08"/>
    <w:rsid w:val="0099525B"/>
    <w:rsid w:val="0099715C"/>
    <w:rsid w:val="009A6A6C"/>
    <w:rsid w:val="009B4EE5"/>
    <w:rsid w:val="009B672E"/>
    <w:rsid w:val="009C5A1C"/>
    <w:rsid w:val="009E6AC6"/>
    <w:rsid w:val="009F3E31"/>
    <w:rsid w:val="009F58E1"/>
    <w:rsid w:val="00A10BF5"/>
    <w:rsid w:val="00A25037"/>
    <w:rsid w:val="00A2540C"/>
    <w:rsid w:val="00A3004E"/>
    <w:rsid w:val="00A329F3"/>
    <w:rsid w:val="00A34312"/>
    <w:rsid w:val="00A423F0"/>
    <w:rsid w:val="00A4620E"/>
    <w:rsid w:val="00A47055"/>
    <w:rsid w:val="00A5117C"/>
    <w:rsid w:val="00A52AF6"/>
    <w:rsid w:val="00A56B71"/>
    <w:rsid w:val="00A637B0"/>
    <w:rsid w:val="00A63ED9"/>
    <w:rsid w:val="00A72D13"/>
    <w:rsid w:val="00A81DE6"/>
    <w:rsid w:val="00A85A92"/>
    <w:rsid w:val="00A97E67"/>
    <w:rsid w:val="00AA21DC"/>
    <w:rsid w:val="00AA327E"/>
    <w:rsid w:val="00AA41F5"/>
    <w:rsid w:val="00AA6373"/>
    <w:rsid w:val="00AC22AA"/>
    <w:rsid w:val="00AC3B41"/>
    <w:rsid w:val="00AD2D0A"/>
    <w:rsid w:val="00AE1261"/>
    <w:rsid w:val="00AE2EBD"/>
    <w:rsid w:val="00AE5B79"/>
    <w:rsid w:val="00AF0FA5"/>
    <w:rsid w:val="00AF5F9C"/>
    <w:rsid w:val="00AF7BB5"/>
    <w:rsid w:val="00B00583"/>
    <w:rsid w:val="00B06CD7"/>
    <w:rsid w:val="00B076FE"/>
    <w:rsid w:val="00B100C6"/>
    <w:rsid w:val="00B25148"/>
    <w:rsid w:val="00B345B8"/>
    <w:rsid w:val="00B36DD3"/>
    <w:rsid w:val="00B3759E"/>
    <w:rsid w:val="00B4203C"/>
    <w:rsid w:val="00B437F2"/>
    <w:rsid w:val="00B456AC"/>
    <w:rsid w:val="00B477E1"/>
    <w:rsid w:val="00B50CBC"/>
    <w:rsid w:val="00B60761"/>
    <w:rsid w:val="00B6096E"/>
    <w:rsid w:val="00B66B2B"/>
    <w:rsid w:val="00B7379F"/>
    <w:rsid w:val="00B76984"/>
    <w:rsid w:val="00B9108A"/>
    <w:rsid w:val="00B945B9"/>
    <w:rsid w:val="00BA30D6"/>
    <w:rsid w:val="00BB05A1"/>
    <w:rsid w:val="00BD2A11"/>
    <w:rsid w:val="00BD2DC4"/>
    <w:rsid w:val="00BD3828"/>
    <w:rsid w:val="00BD3F75"/>
    <w:rsid w:val="00BD495E"/>
    <w:rsid w:val="00BD4A9C"/>
    <w:rsid w:val="00BD57F2"/>
    <w:rsid w:val="00BD5915"/>
    <w:rsid w:val="00BE0D17"/>
    <w:rsid w:val="00BE1BE8"/>
    <w:rsid w:val="00BF7B5D"/>
    <w:rsid w:val="00C02426"/>
    <w:rsid w:val="00C11EE8"/>
    <w:rsid w:val="00C14856"/>
    <w:rsid w:val="00C14DF5"/>
    <w:rsid w:val="00C27C80"/>
    <w:rsid w:val="00C32BEE"/>
    <w:rsid w:val="00C37042"/>
    <w:rsid w:val="00C41C59"/>
    <w:rsid w:val="00C4494B"/>
    <w:rsid w:val="00C53093"/>
    <w:rsid w:val="00C61D95"/>
    <w:rsid w:val="00C64276"/>
    <w:rsid w:val="00C85B77"/>
    <w:rsid w:val="00C85D92"/>
    <w:rsid w:val="00C874B8"/>
    <w:rsid w:val="00CA42DB"/>
    <w:rsid w:val="00CA7254"/>
    <w:rsid w:val="00CB2894"/>
    <w:rsid w:val="00CB3A2D"/>
    <w:rsid w:val="00CB4F22"/>
    <w:rsid w:val="00CB739E"/>
    <w:rsid w:val="00CE223D"/>
    <w:rsid w:val="00CE321F"/>
    <w:rsid w:val="00CF5522"/>
    <w:rsid w:val="00CF6763"/>
    <w:rsid w:val="00D04433"/>
    <w:rsid w:val="00D0600A"/>
    <w:rsid w:val="00D171E5"/>
    <w:rsid w:val="00D26946"/>
    <w:rsid w:val="00D274EB"/>
    <w:rsid w:val="00D405C6"/>
    <w:rsid w:val="00D40B36"/>
    <w:rsid w:val="00D42F19"/>
    <w:rsid w:val="00D54897"/>
    <w:rsid w:val="00D56683"/>
    <w:rsid w:val="00D6502F"/>
    <w:rsid w:val="00D70536"/>
    <w:rsid w:val="00D75B21"/>
    <w:rsid w:val="00D75B47"/>
    <w:rsid w:val="00D767A3"/>
    <w:rsid w:val="00D769C7"/>
    <w:rsid w:val="00D80342"/>
    <w:rsid w:val="00DA0FED"/>
    <w:rsid w:val="00DA644A"/>
    <w:rsid w:val="00DB30EC"/>
    <w:rsid w:val="00DB7AFD"/>
    <w:rsid w:val="00DC197F"/>
    <w:rsid w:val="00DC2C45"/>
    <w:rsid w:val="00DD334B"/>
    <w:rsid w:val="00DD4760"/>
    <w:rsid w:val="00DE6C5E"/>
    <w:rsid w:val="00DF1301"/>
    <w:rsid w:val="00DF3814"/>
    <w:rsid w:val="00DF4267"/>
    <w:rsid w:val="00DF5BDB"/>
    <w:rsid w:val="00E0615F"/>
    <w:rsid w:val="00E074D3"/>
    <w:rsid w:val="00E0756E"/>
    <w:rsid w:val="00E101F7"/>
    <w:rsid w:val="00E1197D"/>
    <w:rsid w:val="00E11E02"/>
    <w:rsid w:val="00E25B82"/>
    <w:rsid w:val="00E54912"/>
    <w:rsid w:val="00E629DF"/>
    <w:rsid w:val="00E6540F"/>
    <w:rsid w:val="00E67F0D"/>
    <w:rsid w:val="00E717A1"/>
    <w:rsid w:val="00E72537"/>
    <w:rsid w:val="00E76A4E"/>
    <w:rsid w:val="00E8031D"/>
    <w:rsid w:val="00E8438E"/>
    <w:rsid w:val="00E865BE"/>
    <w:rsid w:val="00EA179F"/>
    <w:rsid w:val="00EA1B94"/>
    <w:rsid w:val="00EA332F"/>
    <w:rsid w:val="00EA5029"/>
    <w:rsid w:val="00EA55C5"/>
    <w:rsid w:val="00EB0A15"/>
    <w:rsid w:val="00EB749D"/>
    <w:rsid w:val="00EC0170"/>
    <w:rsid w:val="00EC6F4E"/>
    <w:rsid w:val="00ED64B0"/>
    <w:rsid w:val="00EE768D"/>
    <w:rsid w:val="00EF0691"/>
    <w:rsid w:val="00F10EAF"/>
    <w:rsid w:val="00F127E7"/>
    <w:rsid w:val="00F15C5B"/>
    <w:rsid w:val="00F2343A"/>
    <w:rsid w:val="00F43FCD"/>
    <w:rsid w:val="00F53871"/>
    <w:rsid w:val="00F53B11"/>
    <w:rsid w:val="00F53FAD"/>
    <w:rsid w:val="00F705AB"/>
    <w:rsid w:val="00F800FA"/>
    <w:rsid w:val="00F937B1"/>
    <w:rsid w:val="00F95751"/>
    <w:rsid w:val="00F96B05"/>
    <w:rsid w:val="00FA1A91"/>
    <w:rsid w:val="00FA1B73"/>
    <w:rsid w:val="00FB6BC8"/>
    <w:rsid w:val="00FC3BE7"/>
    <w:rsid w:val="00FC6053"/>
    <w:rsid w:val="00FC6818"/>
    <w:rsid w:val="00FD190C"/>
    <w:rsid w:val="00FD5741"/>
    <w:rsid w:val="00FD7B58"/>
    <w:rsid w:val="00FD7BAC"/>
    <w:rsid w:val="00FE46A5"/>
    <w:rsid w:val="00FE70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EE0460DA-D24A-4961-8CF7-E441C15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uiPriority w:val="20"/>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937B1"/>
    <w:pPr>
      <w:spacing w:after="100"/>
    </w:pPr>
  </w:style>
  <w:style w:type="paragraph" w:styleId="TOC2">
    <w:name w:val="toc 2"/>
    <w:basedOn w:val="Normal"/>
    <w:next w:val="Normal"/>
    <w:autoRedefine/>
    <w:uiPriority w:val="39"/>
    <w:unhideWhenUsed/>
    <w:rsid w:val="00556CB8"/>
    <w:pPr>
      <w:spacing w:after="100"/>
      <w:ind w:left="240"/>
    </w:pPr>
  </w:style>
  <w:style w:type="paragraph" w:styleId="ListParagraph">
    <w:name w:val="List Paragraph"/>
    <w:basedOn w:val="Normal"/>
    <w:uiPriority w:val="34"/>
    <w:qFormat/>
    <w:rsid w:val="00390059"/>
    <w:pPr>
      <w:ind w:left="720"/>
      <w:contextualSpacing/>
    </w:pPr>
  </w:style>
  <w:style w:type="character" w:customStyle="1" w:styleId="citationstylesgno2wrpf">
    <w:name w:val="citationstyles_gno2wrpf"/>
    <w:basedOn w:val="DefaultParagraphFont"/>
    <w:rsid w:val="001736E8"/>
  </w:style>
  <w:style w:type="paragraph" w:styleId="Revision">
    <w:name w:val="Revision"/>
    <w:hidden/>
    <w:uiPriority w:val="99"/>
    <w:semiHidden/>
    <w:rsid w:val="00047997"/>
    <w:rPr>
      <w:sz w:val="24"/>
      <w:szCs w:val="24"/>
    </w:rPr>
  </w:style>
  <w:style w:type="paragraph" w:styleId="Header">
    <w:name w:val="header"/>
    <w:basedOn w:val="Normal"/>
    <w:link w:val="HeaderChar"/>
    <w:uiPriority w:val="99"/>
    <w:unhideWhenUsed/>
    <w:rsid w:val="00E72537"/>
    <w:pPr>
      <w:tabs>
        <w:tab w:val="center" w:pos="4680"/>
        <w:tab w:val="right" w:pos="9360"/>
      </w:tabs>
    </w:pPr>
  </w:style>
  <w:style w:type="character" w:customStyle="1" w:styleId="HeaderChar">
    <w:name w:val="Header Char"/>
    <w:basedOn w:val="DefaultParagraphFont"/>
    <w:link w:val="Header"/>
    <w:uiPriority w:val="99"/>
    <w:rsid w:val="00E72537"/>
    <w:rPr>
      <w:sz w:val="24"/>
      <w:szCs w:val="24"/>
    </w:rPr>
  </w:style>
  <w:style w:type="paragraph" w:styleId="Footer">
    <w:name w:val="footer"/>
    <w:basedOn w:val="Normal"/>
    <w:link w:val="FooterChar"/>
    <w:unhideWhenUsed/>
    <w:rsid w:val="00E72537"/>
    <w:pPr>
      <w:tabs>
        <w:tab w:val="center" w:pos="4680"/>
        <w:tab w:val="right" w:pos="9360"/>
      </w:tabs>
    </w:pPr>
  </w:style>
  <w:style w:type="character" w:customStyle="1" w:styleId="FooterChar">
    <w:name w:val="Footer Char"/>
    <w:basedOn w:val="DefaultParagraphFont"/>
    <w:link w:val="Footer"/>
    <w:rsid w:val="00E72537"/>
    <w:rPr>
      <w:sz w:val="24"/>
      <w:szCs w:val="24"/>
    </w:rPr>
  </w:style>
  <w:style w:type="character" w:styleId="UnresolvedMention">
    <w:name w:val="Unresolved Mention"/>
    <w:basedOn w:val="DefaultParagraphFont"/>
    <w:uiPriority w:val="99"/>
    <w:semiHidden/>
    <w:unhideWhenUsed/>
    <w:rsid w:val="00B34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7922">
      <w:bodyDiv w:val="1"/>
      <w:marLeft w:val="0"/>
      <w:marRight w:val="0"/>
      <w:marTop w:val="0"/>
      <w:marBottom w:val="0"/>
      <w:divBdr>
        <w:top w:val="none" w:sz="0" w:space="0" w:color="auto"/>
        <w:left w:val="none" w:sz="0" w:space="0" w:color="auto"/>
        <w:bottom w:val="none" w:sz="0" w:space="0" w:color="auto"/>
        <w:right w:val="none" w:sz="0" w:space="0" w:color="auto"/>
      </w:divBdr>
      <w:divsChild>
        <w:div w:id="2092198352">
          <w:marLeft w:val="0"/>
          <w:marRight w:val="0"/>
          <w:marTop w:val="0"/>
          <w:marBottom w:val="0"/>
          <w:divBdr>
            <w:top w:val="none" w:sz="0" w:space="0" w:color="auto"/>
            <w:left w:val="none" w:sz="0" w:space="0" w:color="auto"/>
            <w:bottom w:val="none" w:sz="0" w:space="0" w:color="auto"/>
            <w:right w:val="none" w:sz="0" w:space="0" w:color="auto"/>
          </w:divBdr>
          <w:divsChild>
            <w:div w:id="1814177878">
              <w:marLeft w:val="0"/>
              <w:marRight w:val="0"/>
              <w:marTop w:val="0"/>
              <w:marBottom w:val="0"/>
              <w:divBdr>
                <w:top w:val="none" w:sz="0" w:space="0" w:color="auto"/>
                <w:left w:val="none" w:sz="0" w:space="0" w:color="auto"/>
                <w:bottom w:val="none" w:sz="0" w:space="0" w:color="auto"/>
                <w:right w:val="none" w:sz="0" w:space="0" w:color="auto"/>
              </w:divBdr>
            </w:div>
          </w:divsChild>
        </w:div>
        <w:div w:id="1521626659">
          <w:marLeft w:val="0"/>
          <w:marRight w:val="0"/>
          <w:marTop w:val="0"/>
          <w:marBottom w:val="0"/>
          <w:divBdr>
            <w:top w:val="none" w:sz="0" w:space="0" w:color="auto"/>
            <w:left w:val="none" w:sz="0" w:space="0" w:color="auto"/>
            <w:bottom w:val="none" w:sz="0" w:space="0" w:color="auto"/>
            <w:right w:val="none" w:sz="0" w:space="0" w:color="auto"/>
          </w:divBdr>
          <w:divsChild>
            <w:div w:id="1926986496">
              <w:marLeft w:val="0"/>
              <w:marRight w:val="0"/>
              <w:marTop w:val="100"/>
              <w:marBottom w:val="100"/>
              <w:divBdr>
                <w:top w:val="none" w:sz="0" w:space="0" w:color="auto"/>
                <w:left w:val="none" w:sz="0" w:space="0" w:color="auto"/>
                <w:bottom w:val="none" w:sz="0" w:space="0" w:color="auto"/>
                <w:right w:val="none" w:sz="0" w:space="0" w:color="auto"/>
              </w:divBdr>
              <w:divsChild>
                <w:div w:id="1969578611">
                  <w:marLeft w:val="0"/>
                  <w:marRight w:val="0"/>
                  <w:marTop w:val="750"/>
                  <w:marBottom w:val="750"/>
                  <w:divBdr>
                    <w:top w:val="none" w:sz="0" w:space="0" w:color="auto"/>
                    <w:left w:val="none" w:sz="0" w:space="0" w:color="auto"/>
                    <w:bottom w:val="none" w:sz="0" w:space="0" w:color="auto"/>
                    <w:right w:val="none" w:sz="0" w:space="0" w:color="auto"/>
                  </w:divBdr>
                  <w:divsChild>
                    <w:div w:id="566961121">
                      <w:marLeft w:val="0"/>
                      <w:marRight w:val="0"/>
                      <w:marTop w:val="0"/>
                      <w:marBottom w:val="0"/>
                      <w:divBdr>
                        <w:top w:val="none" w:sz="0" w:space="0" w:color="auto"/>
                        <w:left w:val="none" w:sz="0" w:space="0" w:color="auto"/>
                        <w:bottom w:val="none" w:sz="0" w:space="0" w:color="auto"/>
                        <w:right w:val="none" w:sz="0" w:space="0" w:color="auto"/>
                      </w:divBdr>
                      <w:divsChild>
                        <w:div w:id="2121105071">
                          <w:marLeft w:val="0"/>
                          <w:marRight w:val="0"/>
                          <w:marTop w:val="0"/>
                          <w:marBottom w:val="0"/>
                          <w:divBdr>
                            <w:top w:val="none" w:sz="0" w:space="0" w:color="auto"/>
                            <w:left w:val="none" w:sz="0" w:space="0" w:color="auto"/>
                            <w:bottom w:val="none" w:sz="0" w:space="0" w:color="auto"/>
                            <w:right w:val="none" w:sz="0" w:space="0" w:color="auto"/>
                          </w:divBdr>
                          <w:divsChild>
                            <w:div w:id="20501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164567">
      <w:bodyDiv w:val="1"/>
      <w:marLeft w:val="0"/>
      <w:marRight w:val="0"/>
      <w:marTop w:val="0"/>
      <w:marBottom w:val="0"/>
      <w:divBdr>
        <w:top w:val="none" w:sz="0" w:space="0" w:color="auto"/>
        <w:left w:val="none" w:sz="0" w:space="0" w:color="auto"/>
        <w:bottom w:val="none" w:sz="0" w:space="0" w:color="auto"/>
        <w:right w:val="none" w:sz="0" w:space="0" w:color="auto"/>
      </w:divBdr>
    </w:div>
    <w:div w:id="1161459185">
      <w:bodyDiv w:val="1"/>
      <w:marLeft w:val="0"/>
      <w:marRight w:val="0"/>
      <w:marTop w:val="0"/>
      <w:marBottom w:val="0"/>
      <w:divBdr>
        <w:top w:val="none" w:sz="0" w:space="0" w:color="auto"/>
        <w:left w:val="none" w:sz="0" w:space="0" w:color="auto"/>
        <w:bottom w:val="none" w:sz="0" w:space="0" w:color="auto"/>
        <w:right w:val="none" w:sz="0" w:space="0" w:color="auto"/>
      </w:divBdr>
      <w:divsChild>
        <w:div w:id="112944362">
          <w:marLeft w:val="0"/>
          <w:marRight w:val="0"/>
          <w:marTop w:val="0"/>
          <w:marBottom w:val="0"/>
          <w:divBdr>
            <w:top w:val="none" w:sz="0" w:space="0" w:color="auto"/>
            <w:left w:val="none" w:sz="0" w:space="0" w:color="auto"/>
            <w:bottom w:val="none" w:sz="0" w:space="0" w:color="auto"/>
            <w:right w:val="none" w:sz="0" w:space="0" w:color="auto"/>
          </w:divBdr>
          <w:divsChild>
            <w:div w:id="396635086">
              <w:marLeft w:val="0"/>
              <w:marRight w:val="0"/>
              <w:marTop w:val="0"/>
              <w:marBottom w:val="0"/>
              <w:divBdr>
                <w:top w:val="none" w:sz="0" w:space="0" w:color="auto"/>
                <w:left w:val="none" w:sz="0" w:space="0" w:color="auto"/>
                <w:bottom w:val="none" w:sz="0" w:space="0" w:color="auto"/>
                <w:right w:val="none" w:sz="0" w:space="0" w:color="auto"/>
              </w:divBdr>
            </w:div>
          </w:divsChild>
        </w:div>
        <w:div w:id="804928982">
          <w:marLeft w:val="0"/>
          <w:marRight w:val="0"/>
          <w:marTop w:val="0"/>
          <w:marBottom w:val="0"/>
          <w:divBdr>
            <w:top w:val="none" w:sz="0" w:space="0" w:color="auto"/>
            <w:left w:val="none" w:sz="0" w:space="0" w:color="auto"/>
            <w:bottom w:val="none" w:sz="0" w:space="0" w:color="auto"/>
            <w:right w:val="none" w:sz="0" w:space="0" w:color="auto"/>
          </w:divBdr>
          <w:divsChild>
            <w:div w:id="653804340">
              <w:marLeft w:val="0"/>
              <w:marRight w:val="0"/>
              <w:marTop w:val="100"/>
              <w:marBottom w:val="100"/>
              <w:divBdr>
                <w:top w:val="none" w:sz="0" w:space="0" w:color="auto"/>
                <w:left w:val="none" w:sz="0" w:space="0" w:color="auto"/>
                <w:bottom w:val="none" w:sz="0" w:space="0" w:color="auto"/>
                <w:right w:val="none" w:sz="0" w:space="0" w:color="auto"/>
              </w:divBdr>
              <w:divsChild>
                <w:div w:id="1947153913">
                  <w:marLeft w:val="0"/>
                  <w:marRight w:val="0"/>
                  <w:marTop w:val="750"/>
                  <w:marBottom w:val="750"/>
                  <w:divBdr>
                    <w:top w:val="none" w:sz="0" w:space="0" w:color="auto"/>
                    <w:left w:val="none" w:sz="0" w:space="0" w:color="auto"/>
                    <w:bottom w:val="none" w:sz="0" w:space="0" w:color="auto"/>
                    <w:right w:val="none" w:sz="0" w:space="0" w:color="auto"/>
                  </w:divBdr>
                  <w:divsChild>
                    <w:div w:id="801920479">
                      <w:marLeft w:val="0"/>
                      <w:marRight w:val="0"/>
                      <w:marTop w:val="0"/>
                      <w:marBottom w:val="0"/>
                      <w:divBdr>
                        <w:top w:val="none" w:sz="0" w:space="0" w:color="auto"/>
                        <w:left w:val="none" w:sz="0" w:space="0" w:color="auto"/>
                        <w:bottom w:val="none" w:sz="0" w:space="0" w:color="auto"/>
                        <w:right w:val="none" w:sz="0" w:space="0" w:color="auto"/>
                      </w:divBdr>
                      <w:divsChild>
                        <w:div w:id="494880607">
                          <w:marLeft w:val="0"/>
                          <w:marRight w:val="0"/>
                          <w:marTop w:val="0"/>
                          <w:marBottom w:val="0"/>
                          <w:divBdr>
                            <w:top w:val="none" w:sz="0" w:space="0" w:color="auto"/>
                            <w:left w:val="none" w:sz="0" w:space="0" w:color="auto"/>
                            <w:bottom w:val="none" w:sz="0" w:space="0" w:color="auto"/>
                            <w:right w:val="none" w:sz="0" w:space="0" w:color="auto"/>
                          </w:divBdr>
                          <w:divsChild>
                            <w:div w:id="347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8BAD-8AB4-4572-A594-9218279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16</Pages>
  <Words>3487</Words>
  <Characters>17854</Characters>
  <Application>Microsoft Office Word</Application>
  <DocSecurity>0</DocSecurity>
  <Lines>629</Lines>
  <Paragraphs>352</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Venable, Isaac</cp:lastModifiedBy>
  <cp:revision>246</cp:revision>
  <cp:lastPrinted>2018-10-10T04:11:00Z</cp:lastPrinted>
  <dcterms:created xsi:type="dcterms:W3CDTF">2022-04-04T04:10:00Z</dcterms:created>
  <dcterms:modified xsi:type="dcterms:W3CDTF">2024-05-22T05:19:00Z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b708de312929c47d681ee94c92d6dd79944ddd3faf8d951f1d396ba5b20b9f45</vt:lpwstr>
  </property>
</Properties>
</file>